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5" w:rsidRDefault="00DD566F">
      <w:pPr>
        <w:pStyle w:val="papertitle"/>
        <w:rPr>
          <w:rFonts w:eastAsia="MS Mincho"/>
        </w:rPr>
      </w:pPr>
      <w:r>
        <w:rPr>
          <w:rFonts w:eastAsia="MS Mincho"/>
          <w:b/>
          <w:bCs w:val="0"/>
          <w:i/>
          <w:iCs/>
        </w:rPr>
        <w:t>Predikcija žanra filma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ED4962" w:rsidRDefault="00DD566F" w:rsidP="00ED4962">
      <w:pPr>
        <w:pStyle w:val="Author"/>
        <w:ind w:firstLine="720"/>
        <w:jc w:val="both"/>
        <w:rPr>
          <w:rFonts w:eastAsia="MS Mincho"/>
          <w:lang w:val="sr-Latn-RS"/>
        </w:rPr>
      </w:pPr>
      <w:r>
        <w:rPr>
          <w:rFonts w:eastAsia="MS Mincho"/>
        </w:rPr>
        <w:lastRenderedPageBreak/>
        <w:t>Aleksa Santra</w:t>
      </w:r>
      <w:r>
        <w:rPr>
          <w:rFonts w:eastAsia="MS Mincho"/>
          <w:lang w:val="sr-Latn-RS"/>
        </w:rPr>
        <w:t>č</w:t>
      </w:r>
      <w:r w:rsidR="00ED4962">
        <w:rPr>
          <w:rFonts w:eastAsia="MS Mincho"/>
          <w:lang w:val="sr-Latn-RS"/>
        </w:rPr>
        <w:t xml:space="preserve"> </w:t>
      </w:r>
      <w:r w:rsidR="00ED4962">
        <w:rPr>
          <w:rFonts w:eastAsia="MS Mincho"/>
          <w:lang w:val="sr-Latn-RS"/>
        </w:rPr>
        <w:tab/>
      </w:r>
      <w:r w:rsidR="00ED4962">
        <w:rPr>
          <w:rFonts w:eastAsia="MS Mincho"/>
          <w:lang w:val="sr-Latn-RS"/>
        </w:rPr>
        <w:tab/>
      </w:r>
      <w:r w:rsidR="00ED4962">
        <w:rPr>
          <w:rFonts w:eastAsia="MS Mincho"/>
          <w:lang w:val="sr-Latn-RS"/>
        </w:rPr>
        <w:tab/>
      </w:r>
      <w:r w:rsidR="00ED4962">
        <w:rPr>
          <w:rFonts w:eastAsia="MS Mincho"/>
          <w:lang w:val="sr-Latn-RS"/>
        </w:rPr>
        <w:tab/>
      </w:r>
      <w:r w:rsidR="00ED4962">
        <w:rPr>
          <w:rFonts w:eastAsia="MS Mincho"/>
        </w:rPr>
        <w:t>Stefan Santra</w:t>
      </w:r>
      <w:r w:rsidR="00ED4962">
        <w:rPr>
          <w:rFonts w:eastAsia="MS Mincho"/>
          <w:lang w:val="sr-Latn-RS"/>
        </w:rPr>
        <w:t>č</w:t>
      </w:r>
      <w:r w:rsidR="00ED4962" w:rsidRPr="00ED4962">
        <w:rPr>
          <w:rFonts w:eastAsia="MS Mincho"/>
        </w:rPr>
        <w:t xml:space="preserve"> </w:t>
      </w:r>
      <w:r w:rsidR="00ED4962">
        <w:rPr>
          <w:rFonts w:eastAsia="MS Mincho"/>
        </w:rPr>
        <w:t xml:space="preserve"> </w:t>
      </w:r>
      <w:r w:rsidR="00ED4962">
        <w:rPr>
          <w:rFonts w:eastAsia="MS Mincho"/>
        </w:rPr>
        <w:tab/>
      </w:r>
      <w:r w:rsidR="00ED4962">
        <w:rPr>
          <w:rFonts w:eastAsia="MS Mincho"/>
        </w:rPr>
        <w:tab/>
      </w:r>
      <w:r w:rsidR="00ED4962">
        <w:rPr>
          <w:rFonts w:eastAsia="MS Mincho"/>
        </w:rPr>
        <w:tab/>
        <w:t>Nemanja Dimitrijevi</w:t>
      </w:r>
      <w:r w:rsidR="00ED4962">
        <w:rPr>
          <w:rFonts w:eastAsia="MS Mincho"/>
          <w:lang w:val="sr-Latn-RS"/>
        </w:rPr>
        <w:t>ć</w:t>
      </w:r>
    </w:p>
    <w:p w:rsidR="008A55B5" w:rsidRDefault="00ED4962" w:rsidP="00ED4962">
      <w:pPr>
        <w:pStyle w:val="Affiliation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r w:rsidR="00DD566F">
        <w:rPr>
          <w:rFonts w:eastAsia="MS Mincho"/>
        </w:rPr>
        <w:t>Fakultet tehničkih nauka</w:t>
      </w:r>
      <w:r>
        <w:rPr>
          <w:rFonts w:eastAsia="MS Mincho"/>
        </w:rPr>
        <w:t xml:space="preserve"> </w:t>
      </w:r>
      <w:r>
        <w:rPr>
          <w:rFonts w:eastAsia="MS Mincho"/>
        </w:rPr>
        <w:tab/>
        <w:t xml:space="preserve">        </w:t>
      </w:r>
      <w:r>
        <w:rPr>
          <w:rFonts w:eastAsia="MS Mincho"/>
        </w:rPr>
        <w:tab/>
        <w:t xml:space="preserve">        Fakultet tehničkih nauka </w:t>
      </w:r>
      <w:r>
        <w:rPr>
          <w:rFonts w:eastAsia="MS Mincho"/>
        </w:rPr>
        <w:tab/>
        <w:t xml:space="preserve">         </w:t>
      </w:r>
      <w:r w:rsidR="00D05D66">
        <w:rPr>
          <w:rFonts w:eastAsia="MS Mincho"/>
        </w:rPr>
        <w:t xml:space="preserve">   </w:t>
      </w:r>
      <w:r>
        <w:rPr>
          <w:rFonts w:eastAsia="MS Mincho"/>
        </w:rPr>
        <w:t>Fakultet tehničkih nauka</w:t>
      </w:r>
    </w:p>
    <w:p w:rsidR="008A55B5" w:rsidRDefault="00ED4962" w:rsidP="00ED4962">
      <w:pPr>
        <w:pStyle w:val="Affiliation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r w:rsidR="00DD566F">
        <w:rPr>
          <w:rFonts w:eastAsia="MS Mincho"/>
        </w:rPr>
        <w:t>Univerzitet u Novom Sadu</w:t>
      </w:r>
      <w:r>
        <w:rPr>
          <w:rFonts w:eastAsia="MS Mincho"/>
        </w:rPr>
        <w:t xml:space="preserve"> </w:t>
      </w:r>
      <w:r>
        <w:rPr>
          <w:rFonts w:eastAsia="MS Mincho"/>
        </w:rPr>
        <w:tab/>
      </w:r>
      <w:r>
        <w:rPr>
          <w:rFonts w:eastAsia="MS Mincho"/>
        </w:rPr>
        <w:tab/>
        <w:t xml:space="preserve">        Univerzitet u Novom Sadu </w:t>
      </w:r>
      <w:r>
        <w:rPr>
          <w:rFonts w:eastAsia="MS Mincho"/>
        </w:rPr>
        <w:tab/>
        <w:t xml:space="preserve">         </w:t>
      </w:r>
      <w:r w:rsidR="00D05D66">
        <w:rPr>
          <w:rFonts w:eastAsia="MS Mincho"/>
        </w:rPr>
        <w:t xml:space="preserve">   </w:t>
      </w:r>
      <w:r>
        <w:rPr>
          <w:rFonts w:eastAsia="MS Mincho"/>
        </w:rPr>
        <w:t>Univerzitet u Novom Sadu</w:t>
      </w:r>
    </w:p>
    <w:p w:rsidR="00ED4962" w:rsidRDefault="00ED4962" w:rsidP="00ED4962">
      <w:pPr>
        <w:pStyle w:val="Affiliation"/>
        <w:jc w:val="both"/>
      </w:pPr>
      <w:r>
        <w:t xml:space="preserve">        </w:t>
      </w:r>
      <w:r w:rsidR="00DD566F">
        <w:t xml:space="preserve">Trg Dositeja Obradovića 6 </w:t>
      </w:r>
      <w:r>
        <w:tab/>
        <w:t xml:space="preserve">                      Trg Dositeja Obradovića 6                </w:t>
      </w:r>
      <w:r w:rsidR="00D05D66">
        <w:t xml:space="preserve">   </w:t>
      </w:r>
      <w:r>
        <w:t xml:space="preserve">Trg Dositeja Obradovića 6 </w:t>
      </w:r>
    </w:p>
    <w:p w:rsidR="00ED4962" w:rsidRDefault="00ED4962" w:rsidP="00ED4962">
      <w:pPr>
        <w:pStyle w:val="Affiliation"/>
        <w:jc w:val="both"/>
      </w:pPr>
      <w:r>
        <w:t xml:space="preserve">        </w:t>
      </w:r>
      <w:r w:rsidR="00D05D66">
        <w:t xml:space="preserve">      </w:t>
      </w:r>
      <w:r>
        <w:t xml:space="preserve">21000 Novi Sad </w:t>
      </w:r>
      <w:r>
        <w:tab/>
      </w:r>
      <w:r>
        <w:tab/>
      </w:r>
      <w:r>
        <w:tab/>
        <w:t xml:space="preserve">        </w:t>
      </w:r>
      <w:r w:rsidR="00D05D66">
        <w:t xml:space="preserve">      </w:t>
      </w:r>
      <w:r>
        <w:t xml:space="preserve">21000 Novi Sad </w:t>
      </w:r>
      <w:r>
        <w:tab/>
      </w:r>
      <w:r>
        <w:tab/>
        <w:t xml:space="preserve">        </w:t>
      </w:r>
      <w:r w:rsidR="00D05D66">
        <w:t xml:space="preserve">         </w:t>
      </w:r>
      <w:r>
        <w:t xml:space="preserve"> </w:t>
      </w:r>
      <w:r w:rsidR="00D05D66">
        <w:t xml:space="preserve"> </w:t>
      </w:r>
      <w:r>
        <w:t xml:space="preserve">21000 Novi Sad </w:t>
      </w:r>
    </w:p>
    <w:p w:rsidR="008A55B5" w:rsidRDefault="00ED4962" w:rsidP="00ED4962">
      <w:pPr>
        <w:pStyle w:val="Affiliation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hyperlink r:id="rId10" w:history="1">
        <w:r w:rsidRPr="00D05D66">
          <w:rPr>
            <w:rStyle w:val="Hyperlink"/>
            <w:rFonts w:eastAsia="MS Mincho"/>
            <w:color w:val="auto"/>
            <w:u w:val="none"/>
          </w:rPr>
          <w:t>aleksantrac@gmail.com</w:t>
        </w:r>
      </w:hyperlink>
      <w:r>
        <w:rPr>
          <w:rFonts w:eastAsia="MS Mincho"/>
        </w:rPr>
        <w:t xml:space="preserve"> </w:t>
      </w:r>
      <w:r w:rsidR="00D05D66">
        <w:rPr>
          <w:rFonts w:eastAsia="MS Mincho"/>
        </w:rPr>
        <w:tab/>
      </w:r>
      <w:r w:rsidR="00D05D66">
        <w:rPr>
          <w:rFonts w:eastAsia="MS Mincho"/>
        </w:rPr>
        <w:tab/>
        <w:t xml:space="preserve">        </w:t>
      </w:r>
      <w:hyperlink r:id="rId11" w:history="1">
        <w:r w:rsidRPr="00D05D66">
          <w:rPr>
            <w:rStyle w:val="Hyperlink"/>
            <w:rFonts w:eastAsia="MS Mincho"/>
            <w:color w:val="auto"/>
            <w:u w:val="none"/>
          </w:rPr>
          <w:t>santrac.stefan@gmail.com</w:t>
        </w:r>
      </w:hyperlink>
      <w:r>
        <w:rPr>
          <w:rFonts w:eastAsia="MS Mincho"/>
        </w:rPr>
        <w:t xml:space="preserve"> </w:t>
      </w:r>
      <w:r w:rsidR="00D05D66">
        <w:rPr>
          <w:rFonts w:eastAsia="MS Mincho"/>
        </w:rPr>
        <w:t xml:space="preserve">                  n.dimitrijevic1297</w:t>
      </w:r>
      <w:r>
        <w:rPr>
          <w:rFonts w:eastAsia="MS Mincho"/>
        </w:rPr>
        <w:t>@gmail.com</w:t>
      </w:r>
    </w:p>
    <w:p w:rsidR="00ED4962" w:rsidRDefault="00ED4962" w:rsidP="00D05D66">
      <w:pPr>
        <w:pStyle w:val="Affiliation"/>
        <w:jc w:val="both"/>
        <w:rPr>
          <w:rFonts w:eastAsia="MS Mincho"/>
        </w:rPr>
      </w:pPr>
    </w:p>
    <w:p w:rsidR="00D05D66" w:rsidRDefault="00D05D66" w:rsidP="00D05D66">
      <w:pPr>
        <w:pStyle w:val="Affiliation"/>
        <w:jc w:val="both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DA1C93" w:rsidRDefault="002E0A1B">
      <w:pPr>
        <w:pStyle w:val="Abstract"/>
        <w:rPr>
          <w:rFonts w:eastAsia="MS Mincho"/>
          <w:lang w:val="sr-Latn-RS"/>
        </w:rPr>
      </w:pPr>
      <w:commentRangeStart w:id="0"/>
      <w:r>
        <w:rPr>
          <w:rFonts w:eastAsia="MS Mincho"/>
          <w:i/>
          <w:iCs/>
        </w:rPr>
        <w:lastRenderedPageBreak/>
        <w:t>Apstrakt</w:t>
      </w:r>
      <w:commentRangeEnd w:id="0"/>
      <w:r w:rsidR="00385AE5">
        <w:rPr>
          <w:rStyle w:val="CommentReference"/>
          <w:b w:val="0"/>
          <w:bCs w:val="0"/>
        </w:rPr>
        <w:commentReference w:id="0"/>
      </w:r>
      <w:r w:rsidR="008A55B5">
        <w:rPr>
          <w:rFonts w:eastAsia="MS Mincho"/>
        </w:rPr>
        <w:t>—</w:t>
      </w:r>
      <w:r w:rsidR="00DE2ACA">
        <w:t xml:space="preserve">Prilikom izrade novih filmova često dolazi do curenja informacija. Takve informacije su nepotpune i </w:t>
      </w:r>
      <w:proofErr w:type="gramStart"/>
      <w:r w:rsidR="00DE2ACA">
        <w:t>na</w:t>
      </w:r>
      <w:proofErr w:type="gramEnd"/>
      <w:r w:rsidR="00DE2ACA">
        <w:t xml:space="preserve"> osnovu njih možemo saznati ko radi na filmu, kada se film premijerno prikazuje</w:t>
      </w:r>
      <w:r w:rsidR="00FE6732">
        <w:t>, naslov filma</w:t>
      </w:r>
      <w:r w:rsidR="000E0829">
        <w:t>, itd</w:t>
      </w:r>
      <w:r w:rsidR="00DE2ACA">
        <w:t>.</w:t>
      </w:r>
      <w:r w:rsidR="00BE4CF9">
        <w:t xml:space="preserve"> </w:t>
      </w:r>
      <w:proofErr w:type="gramStart"/>
      <w:r w:rsidR="00BE4CF9">
        <w:t>Da bi</w:t>
      </w:r>
      <w:r w:rsidR="00A409DB">
        <w:t xml:space="preserve"> se formirala</w:t>
      </w:r>
      <w:r w:rsidR="00BE4CF9">
        <w:t xml:space="preserve"> </w:t>
      </w:r>
      <w:r w:rsidR="00A409DB">
        <w:t>puna slika</w:t>
      </w:r>
      <w:r w:rsidR="00BE4CF9">
        <w:t xml:space="preserve"> o </w:t>
      </w:r>
      <w:r w:rsidR="00A409DB">
        <w:t>filmu potrebno</w:t>
      </w:r>
      <w:r w:rsidR="00CA7DFF">
        <w:t xml:space="preserve"> je poznavati i </w:t>
      </w:r>
      <w:r w:rsidR="00FB3B0B">
        <w:t xml:space="preserve">kom žanru </w:t>
      </w:r>
      <w:r w:rsidR="00C43587">
        <w:t xml:space="preserve">film </w:t>
      </w:r>
      <w:r w:rsidR="00FB3B0B">
        <w:t>pripada</w:t>
      </w:r>
      <w:r w:rsidR="00642735">
        <w:t>.</w:t>
      </w:r>
      <w:proofErr w:type="gramEnd"/>
      <w:ins w:id="1" w:author="Katarina-Glorija Grujic" w:date="2022-05-03T20:41:00Z">
        <w:r w:rsidR="00385AE5">
          <w:t xml:space="preserve"> </w:t>
        </w:r>
        <w:r w:rsidR="00385AE5">
          <w:rPr>
            <w:lang w:val="sr-Latn-RS"/>
          </w:rPr>
          <w:t>Informacije se u modernom svetu šire velikom brzinom zbog postojanja interneta i društvenih mreža, ali mnoge od njih su neproverene ili netačne. Ovaj rad nastoji da sa što većom tačnošću korisnicima da informacije o žanru filma i samim tim bi se smanjila količina netačnih informacija na internetu.</w:t>
        </w:r>
      </w:ins>
      <w:r w:rsidR="00C43587">
        <w:t xml:space="preserve"> </w:t>
      </w:r>
      <w:r w:rsidR="008E7251">
        <w:t xml:space="preserve">U ovom radu vrši se predikcija žanra filma korišćenjem </w:t>
      </w:r>
      <w:r w:rsidR="008E7251" w:rsidRPr="003D5A8F">
        <w:rPr>
          <w:rStyle w:val="QuoteChar"/>
        </w:rPr>
        <w:t>Multilabel</w:t>
      </w:r>
      <w:r w:rsidR="008E7251">
        <w:t xml:space="preserve"> klasifikatora (</w:t>
      </w:r>
      <w:r w:rsidR="008E7251" w:rsidRPr="003D5A8F">
        <w:rPr>
          <w:rStyle w:val="QuoteChar"/>
        </w:rPr>
        <w:t>Multilabel k Nearest Neighbours</w:t>
      </w:r>
      <w:r w:rsidR="008E7251">
        <w:t xml:space="preserve">, </w:t>
      </w:r>
      <w:r w:rsidR="008E7251" w:rsidRPr="003D5A8F">
        <w:rPr>
          <w:rStyle w:val="QuoteChar"/>
        </w:rPr>
        <w:t>Classifier chains</w:t>
      </w:r>
      <w:r w:rsidR="008E7251">
        <w:t xml:space="preserve">, </w:t>
      </w:r>
      <w:r w:rsidR="008E7251" w:rsidRPr="003D5A8F">
        <w:rPr>
          <w:rStyle w:val="QuoteChar"/>
        </w:rPr>
        <w:t>Binary relevance</w:t>
      </w:r>
      <w:r w:rsidR="008E7251">
        <w:t xml:space="preserve">) </w:t>
      </w:r>
      <w:proofErr w:type="gramStart"/>
      <w:r w:rsidR="008E7251">
        <w:t>na</w:t>
      </w:r>
      <w:proofErr w:type="gramEnd"/>
      <w:r w:rsidR="008E7251">
        <w:t xml:space="preserve"> osnovu informacija o osobama koje rade na filmu, koji posao te osobe obavljaju, nas</w:t>
      </w:r>
      <w:r w:rsidR="00CE53D1">
        <w:t>lova</w:t>
      </w:r>
      <w:r w:rsidR="00F96D47">
        <w:t xml:space="preserve"> filma, godini</w:t>
      </w:r>
      <w:r w:rsidR="008E7251">
        <w:t xml:space="preserve"> </w:t>
      </w:r>
      <w:r w:rsidR="000E67AE">
        <w:t xml:space="preserve">premijernog </w:t>
      </w:r>
      <w:r w:rsidR="008E7251">
        <w:t>prikazivanja i informacije da li je film namenjen za decu</w:t>
      </w:r>
      <w:r w:rsidR="00C43587">
        <w:t>.</w:t>
      </w:r>
      <w:r w:rsidR="00475471">
        <w:t xml:space="preserve"> </w:t>
      </w:r>
      <w:proofErr w:type="gramStart"/>
      <w:r w:rsidR="00475471">
        <w:t xml:space="preserve">Rezultati predikcija su evaluirani pomoću </w:t>
      </w:r>
      <w:r w:rsidR="00475471" w:rsidRPr="003D5A8F">
        <w:rPr>
          <w:rStyle w:val="QuoteChar"/>
        </w:rPr>
        <w:t>Micro-average</w:t>
      </w:r>
      <w:r w:rsidR="00475471">
        <w:t xml:space="preserve"> </w:t>
      </w:r>
      <w:r w:rsidR="00FF2F17">
        <w:t>i</w:t>
      </w:r>
      <w:r w:rsidR="00475471">
        <w:t xml:space="preserve"> </w:t>
      </w:r>
      <w:r w:rsidR="00475471" w:rsidRPr="003D5A8F">
        <w:rPr>
          <w:rStyle w:val="QuoteChar"/>
        </w:rPr>
        <w:t>Macro-average</w:t>
      </w:r>
      <w:r w:rsidR="00475471">
        <w:t xml:space="preserve"> metoda evaluacije.</w:t>
      </w:r>
      <w:proofErr w:type="gramEnd"/>
      <w:r w:rsidR="00D45E8F">
        <w:t xml:space="preserve"> Prilikom predikcije </w:t>
      </w:r>
      <w:proofErr w:type="gramStart"/>
      <w:r w:rsidR="00D45E8F">
        <w:t>na</w:t>
      </w:r>
      <w:proofErr w:type="gramEnd"/>
      <w:r w:rsidR="00D45E8F">
        <w:t xml:space="preserve"> osnovu </w:t>
      </w:r>
      <w:r w:rsidR="00D45E8F" w:rsidRPr="003D5A8F">
        <w:rPr>
          <w:rStyle w:val="QuoteChar"/>
        </w:rPr>
        <w:t>Micro-average</w:t>
      </w:r>
      <w:r w:rsidR="00D45E8F">
        <w:t xml:space="preserve"> evaluacije najbol</w:t>
      </w:r>
      <w:r w:rsidR="006B24C0">
        <w:t>je se pokazala</w:t>
      </w:r>
      <w:r w:rsidR="00EC508E">
        <w:t xml:space="preserve"> </w:t>
      </w:r>
      <w:r w:rsidR="00EC508E" w:rsidRPr="003D5A8F">
        <w:rPr>
          <w:rStyle w:val="QuoteChar"/>
        </w:rPr>
        <w:t>Classifier chains</w:t>
      </w:r>
      <w:r w:rsidR="006B24C0">
        <w:t xml:space="preserve"> metoda</w:t>
      </w:r>
      <w:r w:rsidR="00EC508E">
        <w:t xml:space="preserve">, dok se na osnovu </w:t>
      </w:r>
      <w:r w:rsidR="00EC508E" w:rsidRPr="003D5A8F">
        <w:rPr>
          <w:rStyle w:val="QuoteChar"/>
        </w:rPr>
        <w:t>Macro-average</w:t>
      </w:r>
      <w:r w:rsidR="00EC508E">
        <w:t xml:space="preserve"> evaluacije najbolje pokazao </w:t>
      </w:r>
      <w:r w:rsidR="00EC508E" w:rsidRPr="003D5A8F">
        <w:rPr>
          <w:rStyle w:val="QuoteChar"/>
        </w:rPr>
        <w:t>Multilabel k Nearest Neighbours</w:t>
      </w:r>
      <w:r w:rsidR="006B24C0">
        <w:t xml:space="preserve"> metoda</w:t>
      </w:r>
      <w:r w:rsidR="00EC508E">
        <w:t>.</w:t>
      </w:r>
      <w:del w:id="2" w:author="Katarina-Glorija Grujic" w:date="2022-05-03T20:40:00Z">
        <w:r w:rsidR="00DA1C93" w:rsidDel="00385AE5">
          <w:delText xml:space="preserve"> </w:delText>
        </w:r>
        <w:r w:rsidR="00B1523A" w:rsidDel="00385AE5">
          <w:rPr>
            <w:lang w:val="sr-Latn-RS"/>
          </w:rPr>
          <w:delText>Informacije se u modernom svetu šire velikom</w:delText>
        </w:r>
        <w:r w:rsidR="00875226" w:rsidDel="00385AE5">
          <w:rPr>
            <w:lang w:val="sr-Latn-RS"/>
          </w:rPr>
          <w:delText xml:space="preserve"> brzinom zbog postojanja</w:delText>
        </w:r>
        <w:r w:rsidR="00593FF3" w:rsidDel="00385AE5">
          <w:rPr>
            <w:lang w:val="sr-Latn-RS"/>
          </w:rPr>
          <w:delText xml:space="preserve"> </w:delText>
        </w:r>
        <w:r w:rsidR="00B1523A" w:rsidDel="00385AE5">
          <w:rPr>
            <w:lang w:val="sr-Latn-RS"/>
          </w:rPr>
          <w:delText>interneta i društvenih mreža</w:delText>
        </w:r>
        <w:r w:rsidR="002F7B7B" w:rsidDel="00385AE5">
          <w:rPr>
            <w:lang w:val="sr-Latn-RS"/>
          </w:rPr>
          <w:delText xml:space="preserve">, ali mnoge od njih su neproverene ili netačne. Ovaj rad nastoji da sa </w:delText>
        </w:r>
        <w:r w:rsidR="004853CE" w:rsidDel="00385AE5">
          <w:rPr>
            <w:lang w:val="sr-Latn-RS"/>
          </w:rPr>
          <w:delText>što već</w:delText>
        </w:r>
        <w:r w:rsidR="00B567C0" w:rsidDel="00385AE5">
          <w:rPr>
            <w:lang w:val="sr-Latn-RS"/>
          </w:rPr>
          <w:delText>om</w:delText>
        </w:r>
        <w:r w:rsidR="002F7B7B" w:rsidDel="00385AE5">
          <w:rPr>
            <w:lang w:val="sr-Latn-RS"/>
          </w:rPr>
          <w:delText xml:space="preserve"> tačnošću korisnicima da informacije o žanru filma</w:delText>
        </w:r>
        <w:r w:rsidR="00A474F0" w:rsidDel="00385AE5">
          <w:rPr>
            <w:lang w:val="sr-Latn-RS"/>
          </w:rPr>
          <w:delText xml:space="preserve"> i</w:delText>
        </w:r>
        <w:r w:rsidR="00CC4A69" w:rsidDel="00385AE5">
          <w:rPr>
            <w:lang w:val="sr-Latn-RS"/>
          </w:rPr>
          <w:delText xml:space="preserve"> samim tim</w:delText>
        </w:r>
        <w:r w:rsidR="00A474F0" w:rsidDel="00385AE5">
          <w:rPr>
            <w:lang w:val="sr-Latn-RS"/>
          </w:rPr>
          <w:delText xml:space="preserve"> bi se</w:delText>
        </w:r>
        <w:r w:rsidR="00CC4A69" w:rsidDel="00385AE5">
          <w:rPr>
            <w:lang w:val="sr-Latn-RS"/>
          </w:rPr>
          <w:delText xml:space="preserve"> smanjila količina netačnih informacija na internetu</w:delText>
        </w:r>
        <w:r w:rsidR="00B567C0" w:rsidDel="00385AE5">
          <w:rPr>
            <w:lang w:val="sr-Latn-RS"/>
          </w:rPr>
          <w:delText>.</w:delText>
        </w:r>
      </w:del>
      <w:r w:rsidR="002F7B7B">
        <w:rPr>
          <w:lang w:val="sr-Latn-RS"/>
        </w:rPr>
        <w:t xml:space="preserve">  </w:t>
      </w:r>
    </w:p>
    <w:p w:rsidR="008A55B5" w:rsidRDefault="00CA205A">
      <w:pPr>
        <w:pStyle w:val="keywords"/>
        <w:rPr>
          <w:rFonts w:eastAsia="MS Mincho"/>
        </w:rPr>
      </w:pPr>
      <w:r>
        <w:rPr>
          <w:rFonts w:eastAsia="MS Mincho"/>
        </w:rPr>
        <w:t>Klju</w:t>
      </w:r>
      <w:r>
        <w:rPr>
          <w:rFonts w:eastAsia="MS Mincho"/>
          <w:lang w:val="sr-Latn-RS"/>
        </w:rPr>
        <w:t>čne reči</w:t>
      </w:r>
      <w:r w:rsidR="0072064C">
        <w:rPr>
          <w:rFonts w:eastAsia="MS Mincho"/>
        </w:rPr>
        <w:t>—</w:t>
      </w:r>
      <w:r w:rsidR="00D05D66">
        <w:rPr>
          <w:rFonts w:eastAsia="MS Mincho"/>
          <w:lang w:val="sr-Latn-RS"/>
        </w:rPr>
        <w:t xml:space="preserve"> film</w:t>
      </w:r>
      <w:r w:rsidR="00D05D66">
        <w:rPr>
          <w:rFonts w:eastAsia="MS Mincho"/>
        </w:rPr>
        <w:t xml:space="preserve">; predikcija </w:t>
      </w:r>
      <w:r w:rsidR="00D05D66">
        <w:rPr>
          <w:rFonts w:eastAsia="MS Mincho"/>
          <w:lang w:val="sr-Latn-RS"/>
        </w:rPr>
        <w:t>žanra;</w:t>
      </w:r>
      <w:r w:rsidR="001C38D4">
        <w:rPr>
          <w:rFonts w:eastAsia="MS Mincho"/>
          <w:lang w:val="sr-Latn-RS"/>
        </w:rPr>
        <w:t xml:space="preserve"> multi</w:t>
      </w:r>
      <w:r w:rsidR="00D05D66">
        <w:rPr>
          <w:rFonts w:eastAsia="MS Mincho"/>
          <w:lang w:val="sr-Latn-RS"/>
        </w:rPr>
        <w:t>label klasifikacija</w:t>
      </w:r>
      <w:r w:rsidR="00D05D66">
        <w:rPr>
          <w:rFonts w:eastAsia="MS Mincho"/>
        </w:rPr>
        <w:t>;</w:t>
      </w:r>
      <w:r w:rsidR="00D05D66">
        <w:rPr>
          <w:rFonts w:eastAsia="MS Mincho"/>
          <w:lang w:val="sr-Latn-RS"/>
        </w:rPr>
        <w:t xml:space="preserve"> mašinsko učenje</w:t>
      </w:r>
    </w:p>
    <w:p w:rsidR="008A55B5" w:rsidRPr="008667D9" w:rsidRDefault="00D05D66" w:rsidP="00CB1404">
      <w:pPr>
        <w:pStyle w:val="Heading1"/>
      </w:pPr>
      <w:commentRangeStart w:id="3"/>
      <w:r w:rsidRPr="008667D9">
        <w:t xml:space="preserve">Uvod </w:t>
      </w:r>
      <w:commentRangeEnd w:id="3"/>
      <w:r w:rsidR="00064AE4">
        <w:rPr>
          <w:rStyle w:val="CommentReference"/>
          <w:rFonts w:eastAsia="Times New Roman"/>
          <w:smallCaps w:val="0"/>
          <w:noProof w:val="0"/>
        </w:rPr>
        <w:commentReference w:id="3"/>
      </w:r>
    </w:p>
    <w:p w:rsidR="00B43583" w:rsidRDefault="00AD25D9" w:rsidP="0032174C">
      <w:pPr>
        <w:pStyle w:val="BodyText"/>
      </w:pPr>
      <w:r w:rsidRPr="00AD25D9">
        <w:t xml:space="preserve">Tri najvažnija elementa </w:t>
      </w:r>
      <w:proofErr w:type="gramStart"/>
      <w:r w:rsidRPr="00AD25D9">
        <w:t>na</w:t>
      </w:r>
      <w:proofErr w:type="gramEnd"/>
      <w:r w:rsidRPr="00AD25D9">
        <w:t xml:space="preserve"> kojima počinje kinematografija su fotografije, iluzija pokreta i projekcija. </w:t>
      </w:r>
      <w:proofErr w:type="gramStart"/>
      <w:r w:rsidRPr="00AD25D9">
        <w:t>Spojivši ove elemente Luj i Ogist Limijer su 1895.</w:t>
      </w:r>
      <w:proofErr w:type="gramEnd"/>
      <w:r w:rsidRPr="00AD25D9">
        <w:t xml:space="preserve"> </w:t>
      </w:r>
      <w:proofErr w:type="gramStart"/>
      <w:r w:rsidRPr="00AD25D9">
        <w:t>god</w:t>
      </w:r>
      <w:proofErr w:type="gramEnd"/>
      <w:r w:rsidRPr="00AD25D9">
        <w:t xml:space="preserve">. </w:t>
      </w:r>
      <w:proofErr w:type="gramStart"/>
      <w:r w:rsidRPr="00AD25D9">
        <w:t>snimili</w:t>
      </w:r>
      <w:proofErr w:type="gramEnd"/>
      <w:r w:rsidRPr="00AD25D9">
        <w:t xml:space="preserve"> prvi film. </w:t>
      </w:r>
      <w:proofErr w:type="gramStart"/>
      <w:r w:rsidRPr="00AD25D9">
        <w:t>Sa</w:t>
      </w:r>
      <w:proofErr w:type="gramEnd"/>
      <w:r w:rsidRPr="00AD25D9">
        <w:t xml:space="preserve"> razvojem filmske produkcije u Holivudu, pored postojećih, javljaju se i novi žanrovi: </w:t>
      </w:r>
      <w:ins w:id="4" w:author="Katarina-Glorija Grujic" w:date="2022-05-03T20:43:00Z">
        <w:r w:rsidR="00064AE4">
          <w:rPr>
            <w:i/>
            <w:iCs/>
          </w:rPr>
          <w:t>w</w:t>
        </w:r>
      </w:ins>
      <w:del w:id="5" w:author="Katarina-Glorija Grujic" w:date="2022-05-03T20:43:00Z">
        <w:r w:rsidRPr="00064AE4" w:rsidDel="00064AE4">
          <w:rPr>
            <w:i/>
            <w:iCs/>
            <w:rPrChange w:id="6" w:author="Katarina-Glorija Grujic" w:date="2022-05-03T20:42:00Z">
              <w:rPr/>
            </w:rPrChange>
          </w:rPr>
          <w:delText>v</w:delText>
        </w:r>
      </w:del>
      <w:r w:rsidRPr="00064AE4">
        <w:rPr>
          <w:i/>
          <w:iCs/>
          <w:rPrChange w:id="7" w:author="Katarina-Glorija Grujic" w:date="2022-05-03T20:42:00Z">
            <w:rPr/>
          </w:rPrChange>
        </w:rPr>
        <w:t>estern</w:t>
      </w:r>
      <w:r w:rsidRPr="00AD25D9">
        <w:t xml:space="preserve"> film, </w:t>
      </w:r>
      <w:commentRangeStart w:id="8"/>
      <w:r w:rsidRPr="004119DF">
        <w:rPr>
          <w:rStyle w:val="QuoteChar"/>
        </w:rPr>
        <w:t>s</w:t>
      </w:r>
      <w:r w:rsidR="004119DF" w:rsidRPr="004119DF">
        <w:rPr>
          <w:rStyle w:val="QuoteChar"/>
        </w:rPr>
        <w:t>lapstick</w:t>
      </w:r>
      <w:r w:rsidRPr="00AD25D9">
        <w:t xml:space="preserve"> </w:t>
      </w:r>
      <w:commentRangeEnd w:id="8"/>
      <w:r w:rsidR="00064AE4">
        <w:rPr>
          <w:rStyle w:val="CommentReference"/>
          <w:rFonts w:eastAsia="Times New Roman"/>
          <w:spacing w:val="0"/>
        </w:rPr>
        <w:commentReference w:id="8"/>
      </w:r>
      <w:r w:rsidRPr="00AD25D9">
        <w:t>komedija, gengsterski film i mjuzikl.</w:t>
      </w:r>
      <w:r w:rsidR="00B43583" w:rsidRPr="00B43583">
        <w:t xml:space="preserve"> </w:t>
      </w:r>
      <w:proofErr w:type="gramStart"/>
      <w:r w:rsidR="00B43583" w:rsidRPr="00B43583">
        <w:t xml:space="preserve">Druga polovina </w:t>
      </w:r>
      <w:r w:rsidR="00B43583">
        <w:t>20.</w:t>
      </w:r>
      <w:proofErr w:type="gramEnd"/>
      <w:r w:rsidR="00B43583" w:rsidRPr="00B43583">
        <w:t xml:space="preserve"> </w:t>
      </w:r>
      <w:proofErr w:type="gramStart"/>
      <w:r w:rsidR="00B43583" w:rsidRPr="00B43583">
        <w:t>veka</w:t>
      </w:r>
      <w:proofErr w:type="gramEnd"/>
      <w:r w:rsidR="00B43583" w:rsidRPr="00B43583">
        <w:t xml:space="preserve"> donela je obilje filmskih ostvaren</w:t>
      </w:r>
      <w:r w:rsidR="00171286">
        <w:t xml:space="preserve">ja. </w:t>
      </w:r>
      <w:proofErr w:type="gramStart"/>
      <w:r w:rsidR="00171286">
        <w:t>Od</w:t>
      </w:r>
      <w:proofErr w:type="gramEnd"/>
      <w:r w:rsidR="00171286">
        <w:t xml:space="preserve"> velikih umetničkih dela </w:t>
      </w:r>
      <w:del w:id="9" w:author="Katarina-Glorija Grujic" w:date="2022-05-03T20:44:00Z">
        <w:r w:rsidR="00B43583" w:rsidRPr="00B43583" w:rsidDel="00064AE4">
          <w:delText xml:space="preserve"> </w:delText>
        </w:r>
      </w:del>
      <w:r w:rsidR="00B43583" w:rsidRPr="00B43583">
        <w:t xml:space="preserve">visokih estetskih dometa, do </w:t>
      </w:r>
      <w:r w:rsidR="00171286">
        <w:t>značajnih komercijalnih uspeha</w:t>
      </w:r>
      <w:del w:id="10" w:author="Katarina-Glorija Grujic" w:date="2022-05-03T20:44:00Z">
        <w:r w:rsidR="00171286" w:rsidDel="00064AE4">
          <w:delText xml:space="preserve"> </w:delText>
        </w:r>
      </w:del>
      <w:r w:rsidR="00B43583" w:rsidRPr="00B43583">
        <w:t xml:space="preserve"> izraženih u više desetina miliona dolara.</w:t>
      </w:r>
      <w:r w:rsidR="00B43583">
        <w:t xml:space="preserve"> [</w:t>
      </w:r>
      <w:hyperlink w:anchor="ref1" w:history="1">
        <w:r w:rsidR="00B43583" w:rsidRPr="004E72CC">
          <w:rPr>
            <w:rStyle w:val="Hyperlink"/>
          </w:rPr>
          <w:t>1</w:t>
        </w:r>
      </w:hyperlink>
      <w:r w:rsidR="00B43583">
        <w:t>]</w:t>
      </w:r>
    </w:p>
    <w:p w:rsidR="00B43583" w:rsidRDefault="00AB3EAC" w:rsidP="00FD5068">
      <w:pPr>
        <w:pStyle w:val="BodyText"/>
      </w:pPr>
      <w:r w:rsidRPr="00AB3EAC">
        <w:t xml:space="preserve">Žanr je koncept koji se koristi u filmskim studijama i teoriji filma za opisivanje sličnosti između grupa filmova zasnovanih </w:t>
      </w:r>
      <w:proofErr w:type="gramStart"/>
      <w:r w:rsidRPr="00AB3EAC">
        <w:t>na</w:t>
      </w:r>
      <w:proofErr w:type="gramEnd"/>
      <w:r w:rsidRPr="00AB3EAC">
        <w:t xml:space="preserve"> estetskim ili širim društvenim, institucionalnim, kulturnim i psihološkim aspektima. </w:t>
      </w:r>
      <w:proofErr w:type="gramStart"/>
      <w:r w:rsidRPr="00AB3EAC">
        <w:t>Filmski žanr ima sličnosti u formi i stilu, temi i komunikativnoj funkciji.</w:t>
      </w:r>
      <w:proofErr w:type="gramEnd"/>
      <w:r w:rsidRPr="00AB3EAC">
        <w:t xml:space="preserve"> Filmski žanr se stoga zasniva </w:t>
      </w:r>
      <w:proofErr w:type="gramStart"/>
      <w:r w:rsidRPr="00AB3EAC">
        <w:t>na</w:t>
      </w:r>
      <w:proofErr w:type="gramEnd"/>
      <w:r w:rsidRPr="00AB3EAC">
        <w:t xml:space="preserve"> skupu konvencija koje utiču kako na produkciju pojedinačnih dela u okviru tog žanra, tako i na očekivanja i iskustva publike. Žanrovi se koriste u industriji</w:t>
      </w:r>
      <w:r w:rsidR="00FD5068">
        <w:t>,</w:t>
      </w:r>
      <w:r w:rsidRPr="00AB3EAC">
        <w:t xml:space="preserve"> u proizvodnji i marketingu filmova, </w:t>
      </w:r>
      <w:proofErr w:type="gramStart"/>
      <w:r w:rsidRPr="00AB3EAC">
        <w:t>od</w:t>
      </w:r>
      <w:proofErr w:type="gramEnd"/>
      <w:r w:rsidRPr="00AB3EAC">
        <w:t xml:space="preserve"> strane filmskih analitičara i kritič</w:t>
      </w:r>
      <w:r w:rsidR="00FD5068">
        <w:t>ara u analizi filma,</w:t>
      </w:r>
      <w:r w:rsidRPr="00AB3EAC">
        <w:t xml:space="preserve"> i kao okvir za publiku u odabiru i doživljaju filmova.</w:t>
      </w:r>
    </w:p>
    <w:p w:rsidR="000B0674" w:rsidRDefault="002A76CC" w:rsidP="000B0674">
      <w:pPr>
        <w:pStyle w:val="BodyText"/>
      </w:pPr>
      <w:r w:rsidRPr="002A76CC">
        <w:lastRenderedPageBreak/>
        <w:t xml:space="preserve">Svaki film može da pripada grupi više žanrova, što utiče </w:t>
      </w:r>
      <w:proofErr w:type="gramStart"/>
      <w:r w:rsidRPr="002A76CC">
        <w:t>na</w:t>
      </w:r>
      <w:proofErr w:type="gramEnd"/>
      <w:r w:rsidRPr="002A76CC">
        <w:t xml:space="preserve"> njegovu popularnost, kao i na grupu ljudi kojima je namenjen i koji će ga pogledati.</w:t>
      </w:r>
      <w:r w:rsidR="00F713E6">
        <w:t xml:space="preserve"> </w:t>
      </w:r>
      <w:r w:rsidRPr="002A76CC">
        <w:t xml:space="preserve">Žanr filma u velikoj meri zavisi </w:t>
      </w:r>
      <w:proofErr w:type="gramStart"/>
      <w:r w:rsidRPr="002A76CC">
        <w:t>od</w:t>
      </w:r>
      <w:proofErr w:type="gramEnd"/>
      <w:r w:rsidRPr="002A76CC">
        <w:t xml:space="preserve"> glumaca koji se u njemu pojavlj</w:t>
      </w:r>
      <w:r w:rsidR="00FD5068">
        <w:t>uju, re</w:t>
      </w:r>
      <w:r w:rsidR="00AD59B3">
        <w:t>žisera,</w:t>
      </w:r>
      <w:r w:rsidR="008667D9">
        <w:t xml:space="preserve"> scenarista</w:t>
      </w:r>
      <w:r w:rsidR="00AD59B3">
        <w:t>, godine prikazivanja</w:t>
      </w:r>
      <w:r w:rsidR="00A654BC">
        <w:t>, itd</w:t>
      </w:r>
      <w:r w:rsidR="008667D9">
        <w:t>.</w:t>
      </w:r>
      <w:r w:rsidRPr="002A76CC">
        <w:t xml:space="preserve"> Živimo u svetu društvenih mreža i široko rasprostranjenih medija, gde svakodnevno procure informacije o budućoj saradnji poznatih glumaca i režisera, godini u kojoj </w:t>
      </w:r>
      <w:proofErr w:type="gramStart"/>
      <w:r w:rsidRPr="002A76CC">
        <w:t>će</w:t>
      </w:r>
      <w:proofErr w:type="gramEnd"/>
      <w:r w:rsidRPr="002A76CC">
        <w:t xml:space="preserve"> film premijerno biti prikazan, kao i mnoge druge informacije vezane za film. Ljubiteljima filmova širom sveta je cilj da saznaju i sam žanr filma, kako bi znali da li im taj film upada u sferu interesovanja i da bi odlučili da li </w:t>
      </w:r>
      <w:proofErr w:type="gramStart"/>
      <w:r w:rsidRPr="002A76CC">
        <w:t>će</w:t>
      </w:r>
      <w:proofErr w:type="gramEnd"/>
      <w:r w:rsidRPr="002A76CC">
        <w:t xml:space="preserve"> pratiti njegov razvoj.</w:t>
      </w:r>
      <w:r w:rsidR="0072064C" w:rsidRPr="005B520E">
        <w:t xml:space="preserve"> </w:t>
      </w:r>
    </w:p>
    <w:p w:rsidR="004119DF" w:rsidRDefault="000B0674" w:rsidP="000B0674">
      <w:pPr>
        <w:pStyle w:val="BodyText"/>
      </w:pPr>
      <w:r>
        <w:t>Upravo ovim problemom se i bavi ovaj rad. U njemu će biti prikazano vi</w:t>
      </w:r>
      <w:r>
        <w:rPr>
          <w:lang w:val="sr-Latn-RS"/>
        </w:rPr>
        <w:t>še različitih rešenja za predikciju žanra film</w:t>
      </w:r>
      <w:r w:rsidR="0059018A">
        <w:rPr>
          <w:lang w:val="sr-Latn-RS"/>
        </w:rPr>
        <w:t>a</w:t>
      </w:r>
      <w:r w:rsidR="006E636B">
        <w:rPr>
          <w:lang w:val="sr-Latn-RS"/>
        </w:rPr>
        <w:t xml:space="preserve"> na osnovu</w:t>
      </w:r>
      <w:r w:rsidR="006E636B" w:rsidRPr="006E636B">
        <w:t xml:space="preserve"> glumačkog kadra, producenta, režisera, scenariste, kompozitora muzike za film, kinematografa,</w:t>
      </w:r>
      <w:r w:rsidR="00B721D5">
        <w:t xml:space="preserve"> da li je film namenjen za decu, naslova filma </w:t>
      </w:r>
      <w:r w:rsidR="006E636B" w:rsidRPr="006E636B">
        <w:t>i godine kada je film premijerno prikazan.</w:t>
      </w:r>
      <w:r>
        <w:t xml:space="preserve"> Sličan problem je rešavan u drugim naučnim radovima, gde je rađena predikcija žanra </w:t>
      </w:r>
      <w:proofErr w:type="gramStart"/>
      <w:r>
        <w:t>na</w:t>
      </w:r>
      <w:proofErr w:type="gramEnd"/>
      <w:r>
        <w:t xml:space="preserve"> osnovu različitih </w:t>
      </w:r>
      <w:r w:rsidR="0059018A">
        <w:t xml:space="preserve">parametara, kao što su filmski posteri, radnja filma ili kratki reklamni prikaz </w:t>
      </w:r>
      <w:r w:rsidR="00E23878">
        <w:t xml:space="preserve">filma </w:t>
      </w:r>
      <w:r w:rsidR="0059018A" w:rsidRPr="0059018A">
        <w:t xml:space="preserve">(eng. </w:t>
      </w:r>
      <w:r w:rsidR="0059018A" w:rsidRPr="00064AE4">
        <w:rPr>
          <w:i/>
          <w:iCs/>
          <w:rPrChange w:id="11" w:author="Katarina-Glorija Grujic" w:date="2022-05-03T20:47:00Z">
            <w:rPr/>
          </w:rPrChange>
        </w:rPr>
        <w:t>trailer</w:t>
      </w:r>
      <w:r w:rsidR="0059018A" w:rsidRPr="0059018A">
        <w:t>)</w:t>
      </w:r>
      <w:r w:rsidR="0059018A">
        <w:t>.</w:t>
      </w:r>
      <w:r w:rsidR="00AD59B3">
        <w:t xml:space="preserve"> </w:t>
      </w:r>
      <w:r w:rsidR="001C38D4">
        <w:rPr>
          <w:lang w:val="sr-Latn-RS"/>
        </w:rPr>
        <w:t>Za multi</w:t>
      </w:r>
      <w:r w:rsidR="001C38D4">
        <w:t xml:space="preserve">label klasifikaciju korišćene su metode </w:t>
      </w:r>
      <w:r w:rsidR="001C38D4" w:rsidRPr="00071423">
        <w:rPr>
          <w:rStyle w:val="QuoteChar"/>
        </w:rPr>
        <w:t>Multilabel k Nearest Neighbours</w:t>
      </w:r>
      <w:r w:rsidR="001C38D4">
        <w:t xml:space="preserve">, </w:t>
      </w:r>
      <w:r w:rsidR="001C38D4" w:rsidRPr="00071423">
        <w:rPr>
          <w:rStyle w:val="QuoteChar"/>
        </w:rPr>
        <w:t>Binary Relevance</w:t>
      </w:r>
      <w:r w:rsidR="001C38D4">
        <w:t xml:space="preserve"> i </w:t>
      </w:r>
      <w:r w:rsidR="001C38D4" w:rsidRPr="00071423">
        <w:rPr>
          <w:rStyle w:val="QuoteChar"/>
        </w:rPr>
        <w:t>Classifier Chain</w:t>
      </w:r>
      <w:r w:rsidR="00071423">
        <w:rPr>
          <w:rStyle w:val="QuoteChar"/>
        </w:rPr>
        <w:t>s</w:t>
      </w:r>
      <w:r w:rsidR="001C38D4">
        <w:t>.</w:t>
      </w:r>
      <w:r w:rsidR="001913BF">
        <w:t xml:space="preserve"> </w:t>
      </w:r>
      <w:r w:rsidR="001C38D4">
        <w:t xml:space="preserve"> </w:t>
      </w:r>
    </w:p>
    <w:p w:rsidR="001C38D4" w:rsidRPr="001913BF" w:rsidRDefault="00F757C9" w:rsidP="000B0674">
      <w:pPr>
        <w:pStyle w:val="BodyText"/>
        <w:rPr>
          <w:lang w:val="sr-Latn-RS"/>
        </w:rPr>
      </w:pPr>
      <w:r>
        <w:t>U ovom radu korišćeno je</w:t>
      </w:r>
      <w:r w:rsidR="001913BF">
        <w:rPr>
          <w:lang w:val="sr-Latn-RS"/>
        </w:rPr>
        <w:t xml:space="preserve"> više metoda predikcije</w:t>
      </w:r>
      <w:r w:rsidR="003E03E8">
        <w:rPr>
          <w:lang w:val="sr-Latn-RS"/>
        </w:rPr>
        <w:t xml:space="preserve"> i</w:t>
      </w:r>
      <w:r w:rsidR="001913BF">
        <w:rPr>
          <w:lang w:val="sr-Latn-RS"/>
        </w:rPr>
        <w:t xml:space="preserve"> one </w:t>
      </w:r>
      <w:proofErr w:type="gramStart"/>
      <w:r w:rsidR="001913BF">
        <w:rPr>
          <w:lang w:val="sr-Latn-RS"/>
        </w:rPr>
        <w:t>će</w:t>
      </w:r>
      <w:proofErr w:type="gramEnd"/>
      <w:r w:rsidR="001913BF">
        <w:rPr>
          <w:lang w:val="sr-Latn-RS"/>
        </w:rPr>
        <w:t xml:space="preserve"> biti poređene pomoću </w:t>
      </w:r>
      <w:r w:rsidR="001913BF" w:rsidRPr="004119DF">
        <w:rPr>
          <w:rStyle w:val="QuoteChar"/>
        </w:rPr>
        <w:t>Micro-average</w:t>
      </w:r>
      <w:r w:rsidR="001913BF">
        <w:t xml:space="preserve"> i </w:t>
      </w:r>
      <w:r w:rsidR="001913BF" w:rsidRPr="004119DF">
        <w:rPr>
          <w:rStyle w:val="QuoteChar"/>
        </w:rPr>
        <w:t>Macro-average</w:t>
      </w:r>
      <w:r w:rsidR="001913BF">
        <w:t xml:space="preserve"> </w:t>
      </w:r>
      <w:r w:rsidR="006C1659">
        <w:t xml:space="preserve">metoda </w:t>
      </w:r>
      <w:r w:rsidR="001913BF">
        <w:t>evaluacije</w:t>
      </w:r>
      <w:r w:rsidR="001913BF">
        <w:rPr>
          <w:lang w:val="sr-Latn-RS"/>
        </w:rPr>
        <w:t xml:space="preserve">. </w:t>
      </w:r>
      <w:r w:rsidR="004119DF">
        <w:t xml:space="preserve">Najbolje rezultate su dale </w:t>
      </w:r>
      <w:r w:rsidR="004119DF" w:rsidRPr="004119DF">
        <w:rPr>
          <w:rStyle w:val="QuoteChar"/>
        </w:rPr>
        <w:t>Classifier Chains</w:t>
      </w:r>
      <w:r w:rsidR="004119DF">
        <w:t xml:space="preserve"> metoda na osnovu </w:t>
      </w:r>
      <w:r w:rsidR="004119DF" w:rsidRPr="004119DF">
        <w:rPr>
          <w:rStyle w:val="QuoteChar"/>
        </w:rPr>
        <w:t>Micro-average</w:t>
      </w:r>
      <w:r w:rsidR="004119DF">
        <w:t xml:space="preserve"> evaluacije</w:t>
      </w:r>
      <w:r w:rsidR="0020311A">
        <w:t xml:space="preserve"> </w:t>
      </w:r>
      <w:r w:rsidR="004119DF">
        <w:t xml:space="preserve">i </w:t>
      </w:r>
      <w:r w:rsidR="004119DF" w:rsidRPr="004119DF">
        <w:rPr>
          <w:rStyle w:val="QuoteChar"/>
        </w:rPr>
        <w:t>Multilabel k Nearest Neighbours</w:t>
      </w:r>
      <w:r w:rsidR="004119DF" w:rsidRPr="004119DF">
        <w:t xml:space="preserve"> metoda</w:t>
      </w:r>
      <w:r w:rsidR="004119DF">
        <w:t xml:space="preserve"> na osnovu </w:t>
      </w:r>
      <w:r w:rsidR="004119DF" w:rsidRPr="004119DF">
        <w:rPr>
          <w:rStyle w:val="QuoteChar"/>
        </w:rPr>
        <w:t>Macro-average</w:t>
      </w:r>
      <w:r w:rsidR="004119DF">
        <w:t xml:space="preserve"> evaluacije.</w:t>
      </w:r>
      <w:r w:rsidR="00A17E47">
        <w:t xml:space="preserve"> Rezultati predikcija su definisani i rangirani i </w:t>
      </w:r>
      <w:proofErr w:type="gramStart"/>
      <w:r w:rsidR="00A17E47">
        <w:t>te</w:t>
      </w:r>
      <w:proofErr w:type="gramEnd"/>
      <w:r w:rsidR="00A17E47">
        <w:t xml:space="preserve"> informacije se mogu iskoristiti u </w:t>
      </w:r>
      <w:r w:rsidR="00AA3F03">
        <w:t>budućim</w:t>
      </w:r>
      <w:r w:rsidR="00A17E47">
        <w:t xml:space="preserve"> radovima koji se bave sličnim temama.</w:t>
      </w:r>
      <w:r w:rsidR="001913BF">
        <w:t xml:space="preserve"> </w:t>
      </w:r>
    </w:p>
    <w:p w:rsidR="000B0674" w:rsidRPr="00D740CF" w:rsidRDefault="001C38D4" w:rsidP="00F41A6B">
      <w:pPr>
        <w:pStyle w:val="BodyText"/>
      </w:pPr>
      <w:proofErr w:type="gramStart"/>
      <w:r w:rsidRPr="001C38D4">
        <w:t>Detaljniji opis podataka i rešenja izložen je u ostatku rada.</w:t>
      </w:r>
      <w:proofErr w:type="gramEnd"/>
      <w:r w:rsidR="00D740CF">
        <w:t xml:space="preserve"> </w:t>
      </w:r>
      <w:proofErr w:type="gramStart"/>
      <w:r w:rsidR="00D740CF">
        <w:t>Naredno poglavlje se bavi pregledom radova koji</w:t>
      </w:r>
      <w:r w:rsidR="00253F1A">
        <w:t xml:space="preserve"> se bave</w:t>
      </w:r>
      <w:r w:rsidR="00D740CF">
        <w:t xml:space="preserve"> sli</w:t>
      </w:r>
      <w:r w:rsidR="00D740CF">
        <w:rPr>
          <w:lang w:val="sr-Latn-RS"/>
        </w:rPr>
        <w:t>čnom tematikom.</w:t>
      </w:r>
      <w:proofErr w:type="gramEnd"/>
      <w:r>
        <w:t xml:space="preserve"> </w:t>
      </w:r>
      <w:proofErr w:type="gramStart"/>
      <w:r w:rsidR="001409C8">
        <w:t>Poglavlje III sadrži prikaz algoritama korišćenih za predikciju i metoda korišćenih za evaluaciju rezultata predikcije</w:t>
      </w:r>
      <w:r w:rsidR="00097050">
        <w:t xml:space="preserve"> kao i tehnike korišćene za konverziju reči</w:t>
      </w:r>
      <w:r w:rsidR="000D2C95">
        <w:t xml:space="preserve"> u numeričke vrednosti</w:t>
      </w:r>
      <w:r w:rsidR="007563C5">
        <w:t>.</w:t>
      </w:r>
      <w:proofErr w:type="gramEnd"/>
      <w:r w:rsidR="00516FBE">
        <w:t xml:space="preserve"> </w:t>
      </w:r>
      <w:r w:rsidR="00870BE3">
        <w:t>Poglavlje</w:t>
      </w:r>
      <w:r w:rsidR="00516FBE">
        <w:t xml:space="preserve"> IV opisuje inicijalni </w:t>
      </w:r>
      <w:r w:rsidR="00CF3C65">
        <w:t>i</w:t>
      </w:r>
      <w:r w:rsidR="00516FBE">
        <w:t xml:space="preserve"> </w:t>
      </w:r>
      <w:r w:rsidR="00CF3C65">
        <w:t>finalni</w:t>
      </w:r>
      <w:r w:rsidR="00516FBE">
        <w:t xml:space="preserve"> skup podataka i prikazuje korake koji su urađeni kako bi se </w:t>
      </w:r>
      <w:proofErr w:type="gramStart"/>
      <w:r w:rsidR="00516FBE">
        <w:t>od</w:t>
      </w:r>
      <w:proofErr w:type="gramEnd"/>
      <w:r w:rsidR="00516FBE">
        <w:t xml:space="preserve"> inicijalnog skupa došlo do konačnog skupa</w:t>
      </w:r>
      <w:r w:rsidR="00864B1E">
        <w:t>.</w:t>
      </w:r>
      <w:r w:rsidR="00CE4F9A">
        <w:t xml:space="preserve"> </w:t>
      </w:r>
      <w:proofErr w:type="gramStart"/>
      <w:r w:rsidR="00937995">
        <w:t>Nakon toga</w:t>
      </w:r>
      <w:r w:rsidR="00CE4F9A">
        <w:t xml:space="preserve"> </w:t>
      </w:r>
      <w:r w:rsidR="00937995">
        <w:t xml:space="preserve">u </w:t>
      </w:r>
      <w:r w:rsidR="00CE4F9A">
        <w:t xml:space="preserve">poglavlju </w:t>
      </w:r>
      <w:r w:rsidR="00937995">
        <w:t xml:space="preserve">V </w:t>
      </w:r>
      <w:r w:rsidR="007239E9">
        <w:t>opisan je postupak dobijanja rezultata, njihovo prikaz</w:t>
      </w:r>
      <w:r w:rsidR="00A414CF">
        <w:t>ivanje i analiziranje</w:t>
      </w:r>
      <w:r w:rsidR="00CE4F9A">
        <w:t>.</w:t>
      </w:r>
      <w:proofErr w:type="gramEnd"/>
      <w:r w:rsidR="00F41A6B">
        <w:t xml:space="preserve"> </w:t>
      </w:r>
      <w:proofErr w:type="gramStart"/>
      <w:r w:rsidR="00F41A6B">
        <w:t xml:space="preserve">U </w:t>
      </w:r>
      <w:r w:rsidR="00870BE3">
        <w:t>poglavlju</w:t>
      </w:r>
      <w:r w:rsidR="00F41A6B">
        <w:t xml:space="preserve"> VI dat je kratak zaključak o radu i navedeni su koraci koji se mogu preduzeti kako bi se rad unapredio i dao još bolje rezultate.</w:t>
      </w:r>
      <w:proofErr w:type="gramEnd"/>
    </w:p>
    <w:p w:rsidR="008A55B5" w:rsidRDefault="008667D9" w:rsidP="00CB1404">
      <w:pPr>
        <w:pStyle w:val="Heading1"/>
      </w:pPr>
      <w:bookmarkStart w:id="12" w:name="_Pregled_postojeće_relevantne"/>
      <w:bookmarkEnd w:id="12"/>
      <w:r>
        <w:lastRenderedPageBreak/>
        <w:t>Pregled postojeće relevantne literature</w:t>
      </w:r>
    </w:p>
    <w:p w:rsidR="008A55B5" w:rsidRDefault="00824BA3" w:rsidP="00824BA3">
      <w:pPr>
        <w:pStyle w:val="BodyText"/>
      </w:pPr>
      <w:r>
        <w:t xml:space="preserve">Prilikom istraživanja radi boljeg upoznavanja </w:t>
      </w:r>
      <w:proofErr w:type="gramStart"/>
      <w:r>
        <w:t>sa</w:t>
      </w:r>
      <w:proofErr w:type="gramEnd"/>
      <w:r>
        <w:t xml:space="preserve"> tematikom ovog rada, pronađeno je nekoliko radova u kojima je obrađen sličan problem. Neki </w:t>
      </w:r>
      <w:proofErr w:type="gramStart"/>
      <w:r>
        <w:t>od</w:t>
      </w:r>
      <w:proofErr w:type="gramEnd"/>
      <w:r>
        <w:t xml:space="preserve"> njih su navedeni u nastavku teksta.</w:t>
      </w:r>
    </w:p>
    <w:p w:rsidR="00697632" w:rsidRDefault="003B151B" w:rsidP="003B151B">
      <w:pPr>
        <w:pStyle w:val="BodyText"/>
        <w:rPr>
          <w:ins w:id="13" w:author="Katarina-Glorija Grujic" w:date="2022-05-03T20:49:00Z"/>
        </w:rPr>
      </w:pPr>
      <w:r>
        <w:t>U radu [</w:t>
      </w:r>
      <w:hyperlink w:anchor="ref2" w:history="1">
        <w:r w:rsidRPr="00CF563C">
          <w:rPr>
            <w:rStyle w:val="Hyperlink"/>
          </w:rPr>
          <w:t>2</w:t>
        </w:r>
      </w:hyperlink>
      <w:r>
        <w:t>] izvr</w:t>
      </w:r>
      <w:r>
        <w:rPr>
          <w:lang w:val="sr-Latn-RS"/>
        </w:rPr>
        <w:t xml:space="preserve">šena je </w:t>
      </w:r>
      <w:r w:rsidRPr="00CF563C">
        <w:rPr>
          <w:rStyle w:val="QuoteChar"/>
        </w:rPr>
        <w:t>Multilabel</w:t>
      </w:r>
      <w:r w:rsidRPr="003B151B">
        <w:rPr>
          <w:lang w:val="sr-Latn-RS"/>
        </w:rPr>
        <w:t xml:space="preserve"> klasifikacija žanra filma </w:t>
      </w:r>
      <w:proofErr w:type="gramStart"/>
      <w:r w:rsidRPr="003B151B">
        <w:rPr>
          <w:lang w:val="sr-Latn-RS"/>
        </w:rPr>
        <w:t>na</w:t>
      </w:r>
      <w:proofErr w:type="gramEnd"/>
      <w:r w:rsidRPr="003B151B">
        <w:rPr>
          <w:lang w:val="sr-Latn-RS"/>
        </w:rPr>
        <w:t xml:space="preserve"> osnovu kratkog rekl</w:t>
      </w:r>
      <w:r w:rsidR="00B71FB6">
        <w:rPr>
          <w:lang w:val="sr-Latn-RS"/>
        </w:rPr>
        <w:t>amnog prikaza filma</w:t>
      </w:r>
      <w:commentRangeStart w:id="14"/>
      <w:r w:rsidRPr="003B151B">
        <w:rPr>
          <w:lang w:val="sr-Latn-RS"/>
        </w:rPr>
        <w:t xml:space="preserve">, </w:t>
      </w:r>
      <w:commentRangeEnd w:id="14"/>
      <w:r w:rsidR="00697632">
        <w:rPr>
          <w:rStyle w:val="CommentReference"/>
          <w:rFonts w:eastAsia="Times New Roman"/>
          <w:spacing w:val="0"/>
        </w:rPr>
        <w:commentReference w:id="14"/>
      </w:r>
      <w:r w:rsidRPr="003B151B">
        <w:rPr>
          <w:lang w:val="sr-Latn-RS"/>
        </w:rPr>
        <w:t>što predstavlja i sam cilj rada.</w:t>
      </w:r>
      <w:r w:rsidRPr="003B151B">
        <w:t xml:space="preserve"> </w:t>
      </w:r>
      <w:r w:rsidRPr="003B151B">
        <w:rPr>
          <w:lang w:val="sr-Latn-RS"/>
        </w:rPr>
        <w:t xml:space="preserve">Autori teksta su razvili arhitekturu neuronske mreže </w:t>
      </w:r>
      <w:r w:rsidRPr="00CF563C">
        <w:rPr>
          <w:rStyle w:val="QuoteChar"/>
        </w:rPr>
        <w:t>– Convolution-Trough-Time for Multi-label Movie genre Classification</w:t>
      </w:r>
      <w:r w:rsidRPr="003B151B">
        <w:rPr>
          <w:lang w:val="sr-Latn-RS"/>
        </w:rPr>
        <w:t xml:space="preserve"> (CTT-MMC). Dizajnirana je da iskoristi karakteristike kadrova kratkog reklamnog sadržaja tokom vremena.</w:t>
      </w:r>
      <w:r w:rsidRPr="003B151B">
        <w:t xml:space="preserve"> </w:t>
      </w:r>
    </w:p>
    <w:p w:rsidR="00697632" w:rsidRDefault="00CF563C" w:rsidP="003B151B">
      <w:pPr>
        <w:pStyle w:val="BodyText"/>
        <w:rPr>
          <w:ins w:id="15" w:author="Katarina-Glorija Grujic" w:date="2022-05-03T20:50:00Z"/>
          <w:lang w:val="sr-Latn-RS"/>
        </w:rPr>
      </w:pPr>
      <w:r>
        <w:t>Skup podataka</w:t>
      </w:r>
      <w:r w:rsidR="003B151B" w:rsidRPr="003B151B">
        <w:rPr>
          <w:lang w:val="sr-Latn-RS"/>
        </w:rPr>
        <w:t xml:space="preserve"> korišćen za ovaj rad je LMTD (</w:t>
      </w:r>
      <w:r w:rsidR="003B151B" w:rsidRPr="00CF563C">
        <w:rPr>
          <w:rStyle w:val="QuoteChar"/>
        </w:rPr>
        <w:t>Labelled Movie Trailer Dataset</w:t>
      </w:r>
      <w:r w:rsidR="003B151B" w:rsidRPr="003B151B">
        <w:rPr>
          <w:lang w:val="sr-Latn-RS"/>
        </w:rPr>
        <w:t>) koji obuhvata 10000 kratkih reklamnih prikaza filmova koji spadaju u 22 kategorije žanra filma. Podaci su dodeljeni prema IMDB meta-podacima.</w:t>
      </w:r>
      <w:r w:rsidR="003B151B" w:rsidRPr="003B151B">
        <w:t xml:space="preserve"> </w:t>
      </w:r>
      <w:r w:rsidR="003B151B" w:rsidRPr="003B151B">
        <w:rPr>
          <w:lang w:val="sr-Latn-RS"/>
        </w:rPr>
        <w:t xml:space="preserve">Skup podataka je podeljen u tri celine: trening skup (70% podataka), validacioni skup (10% podataka) i testni skup (20% podataka). </w:t>
      </w:r>
    </w:p>
    <w:p w:rsidR="003B151B" w:rsidRDefault="003B151B" w:rsidP="003B151B">
      <w:pPr>
        <w:pStyle w:val="BodyText"/>
        <w:rPr>
          <w:lang w:val="sr-Latn-RS"/>
        </w:rPr>
      </w:pPr>
      <w:r w:rsidRPr="003B151B">
        <w:rPr>
          <w:lang w:val="sr-Latn-RS"/>
        </w:rPr>
        <w:t xml:space="preserve">Za evaluaciju rezultata su korišćeni: </w:t>
      </w:r>
      <w:r w:rsidR="00004844">
        <w:rPr>
          <w:rStyle w:val="QuoteChar"/>
        </w:rPr>
        <w:t>Micro-</w:t>
      </w:r>
      <w:r w:rsidRPr="00004844">
        <w:rPr>
          <w:rStyle w:val="QuoteChar"/>
        </w:rPr>
        <w:t>average</w:t>
      </w:r>
      <w:r w:rsidR="00F844DE">
        <w:rPr>
          <w:lang w:val="sr-Latn-RS"/>
        </w:rPr>
        <w:t xml:space="preserve">, </w:t>
      </w:r>
      <w:r w:rsidR="00F844DE" w:rsidRPr="00F844DE">
        <w:rPr>
          <w:rStyle w:val="QuoteChar"/>
        </w:rPr>
        <w:t>M</w:t>
      </w:r>
      <w:r w:rsidRPr="00F844DE">
        <w:rPr>
          <w:rStyle w:val="QuoteChar"/>
        </w:rPr>
        <w:t>a</w:t>
      </w:r>
      <w:r w:rsidR="00F844DE" w:rsidRPr="00F844DE">
        <w:rPr>
          <w:rStyle w:val="QuoteChar"/>
        </w:rPr>
        <w:t>cro-</w:t>
      </w:r>
      <w:r w:rsidRPr="00F844DE">
        <w:rPr>
          <w:rStyle w:val="QuoteChar"/>
        </w:rPr>
        <w:t xml:space="preserve">average </w:t>
      </w:r>
      <w:r>
        <w:rPr>
          <w:lang w:val="sr-Latn-RS"/>
        </w:rPr>
        <w:t xml:space="preserve">i </w:t>
      </w:r>
      <w:r w:rsidR="00F844DE" w:rsidRPr="00F844DE">
        <w:rPr>
          <w:rStyle w:val="QuoteChar"/>
        </w:rPr>
        <w:t>Weighted-</w:t>
      </w:r>
      <w:r w:rsidRPr="00F844DE">
        <w:rPr>
          <w:rStyle w:val="QuoteChar"/>
        </w:rPr>
        <w:t>average</w:t>
      </w:r>
      <w:r>
        <w:rPr>
          <w:lang w:val="sr-Latn-RS"/>
        </w:rPr>
        <w:t xml:space="preserve">. </w:t>
      </w:r>
      <w:r w:rsidRPr="003B151B">
        <w:rPr>
          <w:lang w:val="sr-Latn-RS"/>
        </w:rPr>
        <w:t>Autori su koristili različite al</w:t>
      </w:r>
      <w:r w:rsidR="00FA0694">
        <w:rPr>
          <w:lang w:val="sr-Latn-RS"/>
        </w:rPr>
        <w:t>goritme, gde su koristili multi</w:t>
      </w:r>
      <w:r w:rsidRPr="003B151B">
        <w:rPr>
          <w:lang w:val="sr-Latn-RS"/>
        </w:rPr>
        <w:t>label klasifikaciju i uspeli su da postignu maksimalnu tačnost između 0.646 i 0.742, gde je za dobijeni</w:t>
      </w:r>
      <w:r w:rsidR="00F844DE">
        <w:rPr>
          <w:lang w:val="sr-Latn-RS"/>
        </w:rPr>
        <w:t xml:space="preserve"> rezultat 0.742 korišćena </w:t>
      </w:r>
      <w:r w:rsidR="00F844DE" w:rsidRPr="00F844DE">
        <w:rPr>
          <w:rStyle w:val="QuoteChar"/>
        </w:rPr>
        <w:t>Micro-</w:t>
      </w:r>
      <w:r w:rsidRPr="00F844DE">
        <w:rPr>
          <w:rStyle w:val="QuoteChar"/>
        </w:rPr>
        <w:t>average</w:t>
      </w:r>
      <w:r w:rsidRPr="003B151B">
        <w:rPr>
          <w:lang w:val="sr-Latn-RS"/>
        </w:rPr>
        <w:t xml:space="preserve"> evaluacija.</w:t>
      </w:r>
      <w:r>
        <w:rPr>
          <w:lang w:val="sr-Latn-RS"/>
        </w:rPr>
        <w:t xml:space="preserve"> </w:t>
      </w:r>
      <w:r w:rsidRPr="003B151B">
        <w:rPr>
          <w:lang w:val="sr-Latn-RS"/>
        </w:rPr>
        <w:t xml:space="preserve">Metodologija navedenog i našeg rada će se razlikovati, ali u našem radu ćemo primeniti iste metode evaluacije, jer su namenjene za </w:t>
      </w:r>
      <w:r w:rsidR="00F844DE" w:rsidRPr="00F844DE">
        <w:rPr>
          <w:rStyle w:val="QuoteChar"/>
        </w:rPr>
        <w:t>Multi</w:t>
      </w:r>
      <w:r w:rsidRPr="00F844DE">
        <w:rPr>
          <w:rStyle w:val="QuoteChar"/>
        </w:rPr>
        <w:t>label</w:t>
      </w:r>
      <w:r w:rsidRPr="003B151B">
        <w:rPr>
          <w:lang w:val="sr-Latn-RS"/>
        </w:rPr>
        <w:t xml:space="preserve"> klasifikaciju.</w:t>
      </w:r>
    </w:p>
    <w:p w:rsidR="00B71FB6" w:rsidRDefault="00FA0694" w:rsidP="00FA0694">
      <w:pPr>
        <w:pStyle w:val="BodyText"/>
        <w:rPr>
          <w:lang w:val="sr-Latn-RS"/>
        </w:rPr>
      </w:pPr>
      <w:commentRangeStart w:id="16"/>
      <w:r w:rsidRPr="00FA0694">
        <w:rPr>
          <w:lang w:val="sr-Latn-RS"/>
        </w:rPr>
        <w:t>U radu</w:t>
      </w:r>
      <w:r>
        <w:rPr>
          <w:lang w:val="sr-Latn-RS"/>
        </w:rPr>
        <w:t xml:space="preserve"> [</w:t>
      </w:r>
      <w:hyperlink w:anchor="ref3" w:history="1">
        <w:r w:rsidRPr="00657813">
          <w:rPr>
            <w:rStyle w:val="Hyperlink"/>
            <w:lang w:val="sr-Latn-RS"/>
          </w:rPr>
          <w:t>3</w:t>
        </w:r>
      </w:hyperlink>
      <w:r>
        <w:rPr>
          <w:lang w:val="sr-Latn-RS"/>
        </w:rPr>
        <w:t>]</w:t>
      </w:r>
      <w:r w:rsidRPr="00FA0694">
        <w:rPr>
          <w:lang w:val="sr-Latn-RS"/>
        </w:rPr>
        <w:t xml:space="preserve"> autori su koristili iterativni relacioni klasifikator suseda sa više oznaka koji koristi karakteristike društvenog konteksta (SCRN). </w:t>
      </w:r>
    </w:p>
    <w:p w:rsidR="00B71FB6" w:rsidRDefault="00FA0694" w:rsidP="00FA0694">
      <w:pPr>
        <w:pStyle w:val="BodyText"/>
        <w:rPr>
          <w:lang w:val="sr-Latn-RS"/>
        </w:rPr>
      </w:pPr>
      <w:r w:rsidRPr="00FA0694">
        <w:rPr>
          <w:lang w:val="sr-Latn-RS"/>
        </w:rPr>
        <w:t xml:space="preserve">Umreženi podaci sa društvenih mreža, internet stranica i različitih bibliografskih baza podataka, mogu da sadrže entitete koji pripadaju više klasa. Cilj je da se korišćenjem </w:t>
      </w:r>
      <w:r w:rsidR="00F844DE" w:rsidRPr="00F844DE">
        <w:rPr>
          <w:rStyle w:val="QuoteChar"/>
        </w:rPr>
        <w:t>Multi</w:t>
      </w:r>
      <w:r w:rsidRPr="00F844DE">
        <w:rPr>
          <w:rStyle w:val="QuoteChar"/>
        </w:rPr>
        <w:t>label</w:t>
      </w:r>
      <w:r w:rsidRPr="00FA0694">
        <w:rPr>
          <w:lang w:val="sr-Latn-RS"/>
        </w:rPr>
        <w:t xml:space="preserve"> klasifikacije, instancama u mreži podataka dodeli više labela.</w:t>
      </w:r>
      <w:r>
        <w:rPr>
          <w:lang w:val="sr-Latn-RS"/>
        </w:rPr>
        <w:t xml:space="preserve"> </w:t>
      </w:r>
    </w:p>
    <w:p w:rsidR="00B71FB6" w:rsidRDefault="00FA0694" w:rsidP="00FA0694">
      <w:pPr>
        <w:pStyle w:val="BodyText"/>
        <w:rPr>
          <w:lang w:val="sr-Latn-RS"/>
        </w:rPr>
      </w:pPr>
      <w:r w:rsidRPr="00FA0694">
        <w:rPr>
          <w:lang w:val="sr-Latn-RS"/>
        </w:rPr>
        <w:t xml:space="preserve">Korišćena su 3 različita skupa podataka. Prvi skup podataka je DBLP </w:t>
      </w:r>
      <w:r w:rsidRPr="00F844DE">
        <w:rPr>
          <w:rStyle w:val="QuoteChar"/>
        </w:rPr>
        <w:t>Dataset</w:t>
      </w:r>
      <w:r w:rsidRPr="00FA0694">
        <w:rPr>
          <w:lang w:val="sr-Latn-RS"/>
        </w:rPr>
        <w:t xml:space="preserve"> koji obezbeđuje milione referenci na naučne radove iz oblasti računarstva. U ovoj mreži svaki autor predstavlja čvor, gde su 2 autora povezana ukoliko su sarađivali na bar 2 projekta. Za ovaj skup podataka autori su odabrali 15 reprezentativnih konferencija u 6 istraživačkih oblasti na osnovu kojih će se vršiti klasifikacija. Drugi skup podataka je IMDB </w:t>
      </w:r>
      <w:r w:rsidRPr="00F844DE">
        <w:rPr>
          <w:rStyle w:val="QuoteChar"/>
        </w:rPr>
        <w:t>Dataset</w:t>
      </w:r>
      <w:r w:rsidRPr="00FA0694">
        <w:rPr>
          <w:lang w:val="sr-Latn-RS"/>
        </w:rPr>
        <w:t xml:space="preserve">. Internet filmska baza podataka (IMDb) je onlajn baza podataka informacija u vezi sa filmovima, televizijskim programima i video igricama, uključujući informacije o rediteljima, glumcima i zapletima. Treći skup podataka je </w:t>
      </w:r>
      <w:r w:rsidRPr="00F844DE">
        <w:t>YouTube</w:t>
      </w:r>
      <w:r w:rsidRPr="00FA0694">
        <w:rPr>
          <w:lang w:val="sr-Latn-RS"/>
        </w:rPr>
        <w:t xml:space="preserve"> </w:t>
      </w:r>
      <w:r w:rsidRPr="00F844DE">
        <w:rPr>
          <w:rStyle w:val="QuoteChar"/>
        </w:rPr>
        <w:t>Dataset</w:t>
      </w:r>
      <w:r w:rsidRPr="00FA0694">
        <w:rPr>
          <w:lang w:val="sr-Latn-RS"/>
        </w:rPr>
        <w:t xml:space="preserve">, koji je izvučen sa </w:t>
      </w:r>
      <w:r w:rsidRPr="00F844DE">
        <w:t>YouTube</w:t>
      </w:r>
      <w:r w:rsidRPr="00FA0694">
        <w:rPr>
          <w:lang w:val="sr-Latn-RS"/>
        </w:rPr>
        <w:t xml:space="preserve"> veb-sajta, koji predstavlja popularan veb-sajt za deljenje video sadržaja.</w:t>
      </w:r>
      <w:r w:rsidRPr="00FA0694">
        <w:t xml:space="preserve"> </w:t>
      </w:r>
      <w:r w:rsidRPr="00FA0694">
        <w:rPr>
          <w:lang w:val="sr-Latn-RS"/>
        </w:rPr>
        <w:t xml:space="preserve">Za prvi skup podataka, trening skup obuhvata od 5% do 30% ukupnog DBLP skupa podataka. Za drugi skup podataka, trening skup obuhvata od 1% do 20% ukupnog IMDB skupa podataka. Dok za treći skup podataka, trening skup obuhvata od 1% do 9% ukupnog YouTube skupa podataka. </w:t>
      </w:r>
    </w:p>
    <w:p w:rsidR="00FA0694" w:rsidRDefault="00FA0694" w:rsidP="002E6348">
      <w:pPr>
        <w:pStyle w:val="BodyText"/>
        <w:rPr>
          <w:lang w:val="sr-Latn-RS"/>
        </w:rPr>
      </w:pPr>
      <w:r w:rsidRPr="00FA0694">
        <w:rPr>
          <w:lang w:val="sr-Latn-RS"/>
        </w:rPr>
        <w:t xml:space="preserve">Kao mera evaluacije su korišćene metode: </w:t>
      </w:r>
      <w:r w:rsidRPr="00F844DE">
        <w:rPr>
          <w:rStyle w:val="QuoteChar"/>
        </w:rPr>
        <w:t>Micro-F1, Macro-F1</w:t>
      </w:r>
      <w:r>
        <w:rPr>
          <w:lang w:val="sr-Latn-RS"/>
        </w:rPr>
        <w:t xml:space="preserve"> i </w:t>
      </w:r>
      <w:r w:rsidRPr="00F844DE">
        <w:rPr>
          <w:rStyle w:val="QuoteChar"/>
        </w:rPr>
        <w:t>Hamming Loss</w:t>
      </w:r>
      <w:r>
        <w:rPr>
          <w:lang w:val="sr-Latn-RS"/>
        </w:rPr>
        <w:t xml:space="preserve">. </w:t>
      </w:r>
      <w:r w:rsidRPr="00FA0694">
        <w:rPr>
          <w:lang w:val="sr-Latn-RS"/>
        </w:rPr>
        <w:t>Na osnovu rezultata ovog naučnog rada zaključujemo da je IM</w:t>
      </w:r>
      <w:r w:rsidR="00EF7EFE">
        <w:rPr>
          <w:lang w:val="sr-Latn-RS"/>
        </w:rPr>
        <w:t xml:space="preserve">DB </w:t>
      </w:r>
      <w:r w:rsidR="00EF7EFE" w:rsidRPr="00F844DE">
        <w:rPr>
          <w:rStyle w:val="QuoteChar"/>
        </w:rPr>
        <w:t>Dataset</w:t>
      </w:r>
      <w:r w:rsidR="00EF7EFE">
        <w:rPr>
          <w:lang w:val="sr-Latn-RS"/>
        </w:rPr>
        <w:t xml:space="preserve"> </w:t>
      </w:r>
      <w:r w:rsidR="00F844DE">
        <w:rPr>
          <w:lang w:val="sr-Latn-RS"/>
        </w:rPr>
        <w:t xml:space="preserve">bio pogodan za </w:t>
      </w:r>
      <w:r w:rsidR="00F844DE" w:rsidRPr="00F844DE">
        <w:rPr>
          <w:rStyle w:val="QuoteChar"/>
        </w:rPr>
        <w:t>M</w:t>
      </w:r>
      <w:r w:rsidR="00EF7EFE" w:rsidRPr="00F844DE">
        <w:rPr>
          <w:rStyle w:val="QuoteChar"/>
        </w:rPr>
        <w:t>ulti</w:t>
      </w:r>
      <w:r w:rsidRPr="00F844DE">
        <w:rPr>
          <w:rStyle w:val="QuoteChar"/>
        </w:rPr>
        <w:t>label</w:t>
      </w:r>
      <w:r w:rsidRPr="00FA0694">
        <w:rPr>
          <w:lang w:val="sr-Latn-RS"/>
        </w:rPr>
        <w:t xml:space="preserve"> klasifikaciju i dostignut je procenat tačnosti između 45.62% i 71.98% kod </w:t>
      </w:r>
      <w:r w:rsidRPr="00F844DE">
        <w:rPr>
          <w:rStyle w:val="QuoteChar"/>
        </w:rPr>
        <w:t>Micro-F1</w:t>
      </w:r>
      <w:r w:rsidRPr="00FA0694">
        <w:rPr>
          <w:lang w:val="sr-Latn-RS"/>
        </w:rPr>
        <w:t xml:space="preserve"> evaluacije i 18.46% do </w:t>
      </w:r>
      <w:r w:rsidRPr="00FA0694">
        <w:rPr>
          <w:lang w:val="sr-Latn-RS"/>
        </w:rPr>
        <w:lastRenderedPageBreak/>
        <w:t xml:space="preserve">43.31% kod </w:t>
      </w:r>
      <w:r w:rsidRPr="00F844DE">
        <w:rPr>
          <w:rStyle w:val="QuoteChar"/>
        </w:rPr>
        <w:t>Macro-F1</w:t>
      </w:r>
      <w:r w:rsidRPr="00FA0694">
        <w:rPr>
          <w:lang w:val="sr-Latn-RS"/>
        </w:rPr>
        <w:t xml:space="preserve"> evaluacije.</w:t>
      </w:r>
      <w:r w:rsidR="002E6348">
        <w:rPr>
          <w:lang w:val="sr-Latn-RS"/>
        </w:rPr>
        <w:t xml:space="preserve"> </w:t>
      </w:r>
      <w:r w:rsidRPr="00FA0694">
        <w:rPr>
          <w:lang w:val="sr-Latn-RS"/>
        </w:rPr>
        <w:t>Metodologija ovog naučnog rada i našeg će se razlikovati, ali na osnovu ostvarenih rezultata, zaklj</w:t>
      </w:r>
      <w:r w:rsidR="00A141B5">
        <w:rPr>
          <w:lang w:val="sr-Latn-RS"/>
        </w:rPr>
        <w:t>učili smo</w:t>
      </w:r>
      <w:r w:rsidRPr="00FA0694">
        <w:rPr>
          <w:lang w:val="sr-Latn-RS"/>
        </w:rPr>
        <w:t xml:space="preserve"> da je IMDB </w:t>
      </w:r>
      <w:r w:rsidRPr="00F844DE">
        <w:rPr>
          <w:rStyle w:val="QuoteChar"/>
        </w:rPr>
        <w:t>Dataset</w:t>
      </w:r>
      <w:r w:rsidRPr="00FA0694">
        <w:rPr>
          <w:lang w:val="sr-Latn-RS"/>
        </w:rPr>
        <w:t xml:space="preserve"> validan skup podatak</w:t>
      </w:r>
      <w:r w:rsidR="00A141B5">
        <w:rPr>
          <w:lang w:val="sr-Latn-RS"/>
        </w:rPr>
        <w:t>a i primenjen je u našem radu.</w:t>
      </w:r>
      <w:commentRangeEnd w:id="16"/>
      <w:r w:rsidR="00697632">
        <w:rPr>
          <w:rStyle w:val="CommentReference"/>
          <w:rFonts w:eastAsia="Times New Roman"/>
          <w:spacing w:val="0"/>
        </w:rPr>
        <w:commentReference w:id="16"/>
      </w:r>
    </w:p>
    <w:p w:rsidR="006C78F8" w:rsidRDefault="00A141B5" w:rsidP="00A141B5">
      <w:pPr>
        <w:pStyle w:val="BodyText"/>
        <w:rPr>
          <w:lang w:val="sr-Latn-RS"/>
        </w:rPr>
      </w:pPr>
      <w:r>
        <w:rPr>
          <w:lang w:val="sr-Latn-RS"/>
        </w:rPr>
        <w:t xml:space="preserve">U radu </w:t>
      </w:r>
      <w:r>
        <w:t>[</w:t>
      </w:r>
      <w:hyperlink w:anchor="ref4" w:history="1">
        <w:r w:rsidRPr="00F844DE">
          <w:rPr>
            <w:rStyle w:val="Hyperlink"/>
          </w:rPr>
          <w:t>4</w:t>
        </w:r>
      </w:hyperlink>
      <w:r>
        <w:t>] k</w:t>
      </w:r>
      <w:r w:rsidRPr="00A141B5">
        <w:rPr>
          <w:lang w:val="sr-Latn-RS"/>
        </w:rPr>
        <w:t>ao skup podataka korišćeni su funkcionalni podaci o genu Kvasca u stvarnom svetu. Svaki gen je povezan sa skupom funkcionalnih klasa čiji maksimalna veličina pote</w:t>
      </w:r>
      <w:r>
        <w:rPr>
          <w:lang w:val="sr-Latn-RS"/>
        </w:rPr>
        <w:t>ncijalno može biti veća od 190</w:t>
      </w:r>
      <w:r w:rsidRPr="00A141B5">
        <w:rPr>
          <w:lang w:val="sr-Latn-RS"/>
        </w:rPr>
        <w:t>.</w:t>
      </w:r>
      <w:r>
        <w:rPr>
          <w:lang w:val="sr-Latn-RS"/>
        </w:rPr>
        <w:t xml:space="preserve"> </w:t>
      </w:r>
      <w:r w:rsidR="00C70FB7" w:rsidRPr="00A141B5">
        <w:rPr>
          <w:lang w:val="sr-Latn-RS"/>
        </w:rPr>
        <w:t>Skup podataka je podeljen na trening skup, koji obuhvata 1500 gena, dok testni skup obuhvata 917 gena.</w:t>
      </w:r>
      <w:r w:rsidR="00C70FB7">
        <w:rPr>
          <w:lang w:val="sr-Latn-RS"/>
        </w:rPr>
        <w:t xml:space="preserve"> </w:t>
      </w:r>
    </w:p>
    <w:p w:rsidR="006C78F8" w:rsidRDefault="00A141B5" w:rsidP="00A141B5">
      <w:pPr>
        <w:pStyle w:val="BodyText"/>
        <w:rPr>
          <w:lang w:val="sr-Latn-RS"/>
        </w:rPr>
      </w:pPr>
      <w:r w:rsidRPr="00A141B5">
        <w:rPr>
          <w:lang w:val="sr-Latn-RS"/>
        </w:rPr>
        <w:t>Po</w:t>
      </w:r>
      <w:r w:rsidR="00F844DE">
        <w:rPr>
          <w:lang w:val="sr-Latn-RS"/>
        </w:rPr>
        <w:t xml:space="preserve">stojalo je više načina za </w:t>
      </w:r>
      <w:r w:rsidR="00F844DE" w:rsidRPr="00F844DE">
        <w:rPr>
          <w:rStyle w:val="QuoteChar"/>
        </w:rPr>
        <w:t>M</w:t>
      </w:r>
      <w:r w:rsidR="00CB77F3" w:rsidRPr="00F844DE">
        <w:rPr>
          <w:rStyle w:val="QuoteChar"/>
        </w:rPr>
        <w:t>ulti</w:t>
      </w:r>
      <w:r w:rsidR="00A63D5E" w:rsidRPr="00F844DE">
        <w:rPr>
          <w:rStyle w:val="QuoteChar"/>
        </w:rPr>
        <w:t>label</w:t>
      </w:r>
      <w:r w:rsidR="00A63D5E">
        <w:rPr>
          <w:lang w:val="sr-Latn-RS"/>
        </w:rPr>
        <w:t xml:space="preserve"> klasifikaciju, ali </w:t>
      </w:r>
      <w:r w:rsidR="00F844DE" w:rsidRPr="00F844DE">
        <w:rPr>
          <w:rStyle w:val="QuoteChar"/>
        </w:rPr>
        <w:t>M</w:t>
      </w:r>
      <w:r w:rsidR="00A63D5E" w:rsidRPr="00F844DE">
        <w:rPr>
          <w:rStyle w:val="QuoteChar"/>
        </w:rPr>
        <w:t>ulti</w:t>
      </w:r>
      <w:r w:rsidRPr="00F844DE">
        <w:rPr>
          <w:rStyle w:val="QuoteChar"/>
        </w:rPr>
        <w:t>label</w:t>
      </w:r>
      <w:r w:rsidRPr="00A141B5">
        <w:rPr>
          <w:lang w:val="sr-Latn-RS"/>
        </w:rPr>
        <w:t xml:space="preserve"> </w:t>
      </w:r>
      <w:r w:rsidR="00F844DE" w:rsidRPr="00F844DE">
        <w:rPr>
          <w:rStyle w:val="QuoteChar"/>
        </w:rPr>
        <w:t>l</w:t>
      </w:r>
      <w:r w:rsidRPr="00F844DE">
        <w:rPr>
          <w:rStyle w:val="QuoteChar"/>
        </w:rPr>
        <w:t>azy learning</w:t>
      </w:r>
      <w:r w:rsidRPr="00A141B5">
        <w:rPr>
          <w:lang w:val="sr-Latn-RS"/>
        </w:rPr>
        <w:t xml:space="preserve"> pristup nije bio dostupan. Cilj ovog rada je pr</w:t>
      </w:r>
      <w:r w:rsidR="00826CD2">
        <w:rPr>
          <w:lang w:val="sr-Latn-RS"/>
        </w:rPr>
        <w:t xml:space="preserve">ezentovanje </w:t>
      </w:r>
      <w:r w:rsidR="00826CD2" w:rsidRPr="00F844DE">
        <w:rPr>
          <w:rStyle w:val="QuoteChar"/>
        </w:rPr>
        <w:t>Multil</w:t>
      </w:r>
      <w:r w:rsidR="00823303" w:rsidRPr="00F844DE">
        <w:rPr>
          <w:rStyle w:val="QuoteChar"/>
        </w:rPr>
        <w:t xml:space="preserve">abel k </w:t>
      </w:r>
      <w:r w:rsidRPr="00F844DE">
        <w:rPr>
          <w:rStyle w:val="QuoteChar"/>
        </w:rPr>
        <w:t>Nearest Neighbor</w:t>
      </w:r>
      <w:r w:rsidRPr="00A141B5">
        <w:rPr>
          <w:lang w:val="sr-Latn-RS"/>
        </w:rPr>
        <w:t xml:space="preserve"> (ML-KNN) algor</w:t>
      </w:r>
      <w:r w:rsidR="00823303">
        <w:rPr>
          <w:lang w:val="sr-Latn-RS"/>
        </w:rPr>
        <w:t xml:space="preserve">itma, kao novog načina za </w:t>
      </w:r>
      <w:r w:rsidR="00697E6F" w:rsidRPr="00697E6F">
        <w:rPr>
          <w:rStyle w:val="QuoteChar"/>
        </w:rPr>
        <w:t>M</w:t>
      </w:r>
      <w:r w:rsidR="00823303" w:rsidRPr="00697E6F">
        <w:rPr>
          <w:rStyle w:val="QuoteChar"/>
        </w:rPr>
        <w:t>ulti</w:t>
      </w:r>
      <w:r w:rsidRPr="00697E6F">
        <w:rPr>
          <w:rStyle w:val="QuoteChar"/>
        </w:rPr>
        <w:t>label lazy learning</w:t>
      </w:r>
      <w:r w:rsidRPr="00A141B5">
        <w:rPr>
          <w:lang w:val="sr-Latn-RS"/>
        </w:rPr>
        <w:t xml:space="preserve"> pristup.</w:t>
      </w:r>
      <w:r>
        <w:rPr>
          <w:lang w:val="sr-Latn-RS"/>
        </w:rPr>
        <w:t xml:space="preserve"> </w:t>
      </w:r>
    </w:p>
    <w:p w:rsidR="006C78F8" w:rsidRDefault="00823303" w:rsidP="00A141B5">
      <w:pPr>
        <w:pStyle w:val="BodyText"/>
        <w:rPr>
          <w:lang w:val="sr-Latn-RS"/>
        </w:rPr>
      </w:pPr>
      <w:r>
        <w:rPr>
          <w:lang w:val="sr-Latn-RS"/>
        </w:rPr>
        <w:t xml:space="preserve">U ovom radu korišćen je  </w:t>
      </w:r>
      <w:r w:rsidRPr="00697E6F">
        <w:rPr>
          <w:rStyle w:val="QuoteChar"/>
        </w:rPr>
        <w:t xml:space="preserve">Multilabel k </w:t>
      </w:r>
      <w:r w:rsidR="00A141B5" w:rsidRPr="00697E6F">
        <w:rPr>
          <w:rStyle w:val="QuoteChar"/>
        </w:rPr>
        <w:t>Nearest Neighbor</w:t>
      </w:r>
      <w:r w:rsidR="00A141B5" w:rsidRPr="00A141B5">
        <w:rPr>
          <w:lang w:val="sr-Latn-RS"/>
        </w:rPr>
        <w:t xml:space="preserve"> (ML-KNN) algorita</w:t>
      </w:r>
      <w:r>
        <w:rPr>
          <w:lang w:val="sr-Latn-RS"/>
        </w:rPr>
        <w:t xml:space="preserve">m za </w:t>
      </w:r>
      <w:r w:rsidR="00697E6F" w:rsidRPr="00697E6F">
        <w:rPr>
          <w:rStyle w:val="QuoteChar"/>
        </w:rPr>
        <w:t>M</w:t>
      </w:r>
      <w:r w:rsidRPr="00697E6F">
        <w:rPr>
          <w:rStyle w:val="QuoteChar"/>
        </w:rPr>
        <w:t>ulti</w:t>
      </w:r>
      <w:r w:rsidR="00A141B5" w:rsidRPr="00697E6F">
        <w:rPr>
          <w:rStyle w:val="QuoteChar"/>
        </w:rPr>
        <w:t>label</w:t>
      </w:r>
      <w:r w:rsidR="00A141B5">
        <w:rPr>
          <w:lang w:val="sr-Latn-RS"/>
        </w:rPr>
        <w:t xml:space="preserve"> klasifikaciju. </w:t>
      </w:r>
      <w:r w:rsidR="00A141B5" w:rsidRPr="00A141B5">
        <w:rPr>
          <w:lang w:val="sr-Latn-RS"/>
        </w:rPr>
        <w:t xml:space="preserve">Kao mera evaluacije su korišćene metode: </w:t>
      </w:r>
      <w:r w:rsidR="00A141B5" w:rsidRPr="00697E6F">
        <w:rPr>
          <w:rStyle w:val="QuoteChar"/>
        </w:rPr>
        <w:t>Hamming Loss, One-error, Coverage, Ranking Loss, Average Precision</w:t>
      </w:r>
      <w:r w:rsidR="00A141B5" w:rsidRPr="00A141B5">
        <w:rPr>
          <w:lang w:val="sr-Latn-RS"/>
        </w:rPr>
        <w:t>.</w:t>
      </w:r>
    </w:p>
    <w:p w:rsidR="00A141B5" w:rsidRDefault="00A141B5" w:rsidP="00A141B5">
      <w:pPr>
        <w:pStyle w:val="BodyText"/>
        <w:rPr>
          <w:lang w:val="sr-Latn-RS"/>
        </w:rPr>
      </w:pPr>
      <w:r w:rsidRPr="00A141B5">
        <w:t xml:space="preserve"> </w:t>
      </w:r>
      <w:r w:rsidRPr="00A141B5">
        <w:rPr>
          <w:lang w:val="sr-Latn-RS"/>
        </w:rPr>
        <w:t xml:space="preserve">Pokazano je da broj suseda ne utiče na vrednost evaluacije prilikom korišćenja metode </w:t>
      </w:r>
      <w:r w:rsidRPr="00697E6F">
        <w:rPr>
          <w:rStyle w:val="QuoteChar"/>
        </w:rPr>
        <w:t>Hamming Loss</w:t>
      </w:r>
      <w:r w:rsidRPr="00A141B5">
        <w:rPr>
          <w:lang w:val="sr-Latn-RS"/>
        </w:rPr>
        <w:t>, ali za ostale metode evaluacije ML-KNN algoritam je najbolje rezultate ostvar</w:t>
      </w:r>
      <w:r>
        <w:rPr>
          <w:lang w:val="sr-Latn-RS"/>
        </w:rPr>
        <w:t xml:space="preserve">io kada je broj suseda bio k=7. </w:t>
      </w:r>
      <w:r w:rsidRPr="00A141B5">
        <w:rPr>
          <w:lang w:val="sr-Latn-RS"/>
        </w:rPr>
        <w:t xml:space="preserve">U našem radu </w:t>
      </w:r>
      <w:r w:rsidR="00823303">
        <w:rPr>
          <w:lang w:val="sr-Latn-RS"/>
        </w:rPr>
        <w:t xml:space="preserve">je korišćena </w:t>
      </w:r>
      <w:r w:rsidR="00823303" w:rsidRPr="00A141B5">
        <w:rPr>
          <w:lang w:val="sr-Latn-RS"/>
        </w:rPr>
        <w:t xml:space="preserve">ML-KNN </w:t>
      </w:r>
      <w:r w:rsidRPr="00A141B5">
        <w:rPr>
          <w:lang w:val="sr-Latn-RS"/>
        </w:rPr>
        <w:t>metodologij</w:t>
      </w:r>
      <w:r w:rsidR="00823303">
        <w:rPr>
          <w:lang w:val="sr-Latn-RS"/>
        </w:rPr>
        <w:t>a</w:t>
      </w:r>
      <w:r w:rsidRPr="00A141B5">
        <w:rPr>
          <w:lang w:val="sr-Latn-RS"/>
        </w:rPr>
        <w:t xml:space="preserve"> k</w:t>
      </w:r>
      <w:r w:rsidR="00823303">
        <w:rPr>
          <w:lang w:val="sr-Latn-RS"/>
        </w:rPr>
        <w:t>oja je prezentovana u ovom radu</w:t>
      </w:r>
      <w:r w:rsidRPr="00A141B5">
        <w:rPr>
          <w:lang w:val="sr-Latn-RS"/>
        </w:rPr>
        <w:t>.</w:t>
      </w:r>
    </w:p>
    <w:p w:rsidR="000621D7" w:rsidRDefault="00740226" w:rsidP="00DA6719">
      <w:pPr>
        <w:spacing w:after="120" w:line="228" w:lineRule="auto"/>
        <w:ind w:firstLine="288"/>
        <w:jc w:val="both"/>
        <w:rPr>
          <w:lang w:val="sr-Latn-RS"/>
        </w:rPr>
      </w:pPr>
      <w:r>
        <w:rPr>
          <w:lang w:val="sr-Latn-RS"/>
        </w:rPr>
        <w:t xml:space="preserve">Zadatak rada </w:t>
      </w:r>
      <w:r>
        <w:t>[</w:t>
      </w:r>
      <w:hyperlink w:anchor="ref5" w:history="1">
        <w:r w:rsidRPr="00697E6F">
          <w:rPr>
            <w:rStyle w:val="Hyperlink"/>
          </w:rPr>
          <w:t>5</w:t>
        </w:r>
      </w:hyperlink>
      <w:r>
        <w:t xml:space="preserve">] je </w:t>
      </w:r>
      <w:r>
        <w:rPr>
          <w:lang w:val="sr-Latn-RS"/>
        </w:rPr>
        <w:t>k</w:t>
      </w:r>
      <w:r w:rsidR="00356294">
        <w:rPr>
          <w:lang w:val="sr-Latn-RS"/>
        </w:rPr>
        <w:t xml:space="preserve">omparacija metoda za </w:t>
      </w:r>
      <w:r w:rsidR="00697E6F" w:rsidRPr="00697E6F">
        <w:rPr>
          <w:rStyle w:val="QuoteChar"/>
        </w:rPr>
        <w:t>M</w:t>
      </w:r>
      <w:r w:rsidR="00356294" w:rsidRPr="00697E6F">
        <w:rPr>
          <w:rStyle w:val="QuoteChar"/>
        </w:rPr>
        <w:t>ulti</w:t>
      </w:r>
      <w:r w:rsidRPr="00697E6F">
        <w:rPr>
          <w:rStyle w:val="QuoteChar"/>
        </w:rPr>
        <w:t>label learning</w:t>
      </w:r>
      <w:r w:rsidRPr="00740226">
        <w:rPr>
          <w:lang w:val="sr-Latn-RS"/>
        </w:rPr>
        <w:t>, rangiranje metoda po preformansama kao i efikasnosti (vremenu izvršavanja). Cilj rada je pronal</w:t>
      </w:r>
      <w:r w:rsidR="00356294">
        <w:rPr>
          <w:lang w:val="sr-Latn-RS"/>
        </w:rPr>
        <w:t xml:space="preserve">aženje najbolje metode za </w:t>
      </w:r>
      <w:r w:rsidR="00697E6F" w:rsidRPr="00697E6F">
        <w:rPr>
          <w:rStyle w:val="QuoteChar"/>
        </w:rPr>
        <w:t>M</w:t>
      </w:r>
      <w:r w:rsidR="00356294" w:rsidRPr="00697E6F">
        <w:rPr>
          <w:rStyle w:val="QuoteChar"/>
        </w:rPr>
        <w:t>ulti</w:t>
      </w:r>
      <w:r w:rsidRPr="00697E6F">
        <w:rPr>
          <w:rStyle w:val="QuoteChar"/>
        </w:rPr>
        <w:t>label learning</w:t>
      </w:r>
      <w:r w:rsidRPr="00740226">
        <w:rPr>
          <w:lang w:val="sr-Latn-RS"/>
        </w:rPr>
        <w:t xml:space="preserve"> korišćenjem 1</w:t>
      </w:r>
      <w:r>
        <w:rPr>
          <w:lang w:val="sr-Latn-RS"/>
        </w:rPr>
        <w:t xml:space="preserve">6 različitih metoda evaluacije. </w:t>
      </w:r>
    </w:p>
    <w:p w:rsidR="000621D7" w:rsidRDefault="00740226" w:rsidP="00D76117">
      <w:pPr>
        <w:spacing w:after="120" w:line="228" w:lineRule="auto"/>
        <w:ind w:firstLine="288"/>
        <w:jc w:val="both"/>
        <w:rPr>
          <w:lang w:val="sr-Latn-RS"/>
        </w:rPr>
      </w:pPr>
      <w:r w:rsidRPr="00740226">
        <w:rPr>
          <w:lang w:val="sr-Latn-RS"/>
        </w:rPr>
        <w:t xml:space="preserve">U ovom radu autori su koristili 12 metoda: ML-KNN, ML-C4.5, PCT, </w:t>
      </w:r>
      <w:r w:rsidRPr="00697E6F">
        <w:rPr>
          <w:rStyle w:val="QuoteChar"/>
        </w:rPr>
        <w:t>Binary Relevance</w:t>
      </w:r>
      <w:r w:rsidRPr="00740226">
        <w:rPr>
          <w:lang w:val="sr-Latn-RS"/>
        </w:rPr>
        <w:t xml:space="preserve">, </w:t>
      </w:r>
      <w:r w:rsidRPr="00697E6F">
        <w:rPr>
          <w:rStyle w:val="QuoteChar"/>
        </w:rPr>
        <w:t>Classifier Chain</w:t>
      </w:r>
      <w:r w:rsidR="004C0F35" w:rsidRPr="00697E6F">
        <w:rPr>
          <w:rStyle w:val="QuoteChar"/>
        </w:rPr>
        <w:t>s</w:t>
      </w:r>
      <w:r w:rsidRPr="00697E6F">
        <w:rPr>
          <w:rStyle w:val="QuoteChar"/>
        </w:rPr>
        <w:t>, Calibrated Label Ranking, Quick Weighted Algorithm For</w:t>
      </w:r>
      <w:r w:rsidRPr="00740226">
        <w:rPr>
          <w:lang w:val="sr-Latn-RS"/>
        </w:rPr>
        <w:t xml:space="preserve"> MLL, </w:t>
      </w:r>
      <w:r w:rsidRPr="00697E6F">
        <w:rPr>
          <w:rStyle w:val="QuoteChar"/>
        </w:rPr>
        <w:t>Hierarchy Of</w:t>
      </w:r>
      <w:r w:rsidR="00697E6F">
        <w:rPr>
          <w:lang w:val="sr-Latn-RS"/>
        </w:rPr>
        <w:t xml:space="preserve"> </w:t>
      </w:r>
      <w:r w:rsidR="00697E6F" w:rsidRPr="00697E6F">
        <w:rPr>
          <w:rStyle w:val="QuoteChar"/>
        </w:rPr>
        <w:t>Multi</w:t>
      </w:r>
      <w:r w:rsidRPr="00697E6F">
        <w:rPr>
          <w:rStyle w:val="QuoteChar"/>
        </w:rPr>
        <w:t>label classifiers</w:t>
      </w:r>
      <w:r w:rsidRPr="00740226">
        <w:rPr>
          <w:lang w:val="sr-Latn-RS"/>
        </w:rPr>
        <w:t xml:space="preserve">, </w:t>
      </w:r>
      <w:r w:rsidRPr="00697E6F">
        <w:rPr>
          <w:rStyle w:val="QuoteChar"/>
        </w:rPr>
        <w:t>Random k-labelsets, Ensembles of classifier chains</w:t>
      </w:r>
      <w:r w:rsidRPr="00740226">
        <w:rPr>
          <w:lang w:val="sr-Latn-RS"/>
        </w:rPr>
        <w:t>, RF-MLC4.5 (</w:t>
      </w:r>
      <w:r w:rsidRPr="00697E6F">
        <w:rPr>
          <w:rStyle w:val="QuoteChar"/>
        </w:rPr>
        <w:t>Random Forest</w:t>
      </w:r>
      <w:r w:rsidRPr="00740226">
        <w:rPr>
          <w:lang w:val="sr-Latn-RS"/>
        </w:rPr>
        <w:t>), RF-PCT (</w:t>
      </w:r>
      <w:r w:rsidRPr="00697E6F">
        <w:rPr>
          <w:rStyle w:val="QuoteChar"/>
        </w:rPr>
        <w:t>Random Forest</w:t>
      </w:r>
      <w:r w:rsidRPr="00740226">
        <w:rPr>
          <w:lang w:val="sr-Latn-RS"/>
        </w:rPr>
        <w:t>).</w:t>
      </w:r>
      <w:r w:rsidR="000621D7" w:rsidRPr="000621D7">
        <w:rPr>
          <w:lang w:val="sr-Latn-RS"/>
        </w:rPr>
        <w:t xml:space="preserve"> </w:t>
      </w:r>
      <w:r w:rsidR="000621D7" w:rsidRPr="00740226">
        <w:rPr>
          <w:lang w:val="sr-Latn-RS"/>
        </w:rPr>
        <w:t xml:space="preserve">Mere evaluacije korišćene u ovom radu su: </w:t>
      </w:r>
      <w:r w:rsidR="000621D7" w:rsidRPr="00697E6F">
        <w:rPr>
          <w:rStyle w:val="QuoteChar"/>
        </w:rPr>
        <w:t>Hamming loss, Accuracy, Precision, Recall, F1 score, Subset accuracy, Macro precision, Macro recall, Macro F1, Micro precision, Micro recall, Micro F1</w:t>
      </w:r>
      <w:r w:rsidR="000621D7" w:rsidRPr="00740226">
        <w:rPr>
          <w:lang w:val="sr-Latn-RS"/>
        </w:rPr>
        <w:t>.</w:t>
      </w:r>
      <w:r w:rsidR="000621D7">
        <w:rPr>
          <w:lang w:val="sr-Latn-RS"/>
        </w:rPr>
        <w:t xml:space="preserve"> </w:t>
      </w:r>
    </w:p>
    <w:p w:rsidR="000621D7" w:rsidRDefault="00740226" w:rsidP="00DA6719">
      <w:pPr>
        <w:spacing w:after="120" w:line="228" w:lineRule="auto"/>
        <w:ind w:firstLine="288"/>
        <w:jc w:val="both"/>
        <w:rPr>
          <w:lang w:val="sr-Latn-RS"/>
        </w:rPr>
      </w:pPr>
      <w:r>
        <w:rPr>
          <w:lang w:val="sr-Latn-RS"/>
        </w:rPr>
        <w:t xml:space="preserve"> </w:t>
      </w:r>
      <w:r w:rsidRPr="00740226">
        <w:rPr>
          <w:lang w:val="sr-Latn-RS"/>
        </w:rPr>
        <w:t xml:space="preserve">Korišćeno je 11 različitih </w:t>
      </w:r>
      <w:r w:rsidR="00697E6F">
        <w:rPr>
          <w:lang w:val="sr-Latn-RS"/>
        </w:rPr>
        <w:t>skupova</w:t>
      </w:r>
      <w:r w:rsidRPr="00740226">
        <w:rPr>
          <w:lang w:val="sr-Latn-RS"/>
        </w:rPr>
        <w:t xml:space="preserve">. Ovi </w:t>
      </w:r>
      <w:r w:rsidR="00697E6F" w:rsidRPr="00697E6F">
        <w:t>skupovi</w:t>
      </w:r>
      <w:r w:rsidRPr="00740226">
        <w:rPr>
          <w:lang w:val="sr-Latn-RS"/>
        </w:rPr>
        <w:t xml:space="preserve"> potiču iz tri različita domena: Biologije, Multimedije i Tekst kategorizacije. Skupovi podataka variraju od 391 do 60000 trening primera, od 202 do 27856 testnih primera i od 6 do 983 labela.</w:t>
      </w:r>
      <w:r>
        <w:rPr>
          <w:lang w:val="sr-Latn-RS"/>
        </w:rPr>
        <w:t xml:space="preserve"> </w:t>
      </w:r>
    </w:p>
    <w:p w:rsidR="00740226" w:rsidRPr="003B151B" w:rsidRDefault="00740226" w:rsidP="00DA6719">
      <w:pPr>
        <w:spacing w:after="120" w:line="228" w:lineRule="auto"/>
        <w:ind w:firstLine="288"/>
        <w:jc w:val="both"/>
        <w:rPr>
          <w:lang w:val="sr-Latn-RS"/>
        </w:rPr>
      </w:pPr>
      <w:r w:rsidRPr="00740226">
        <w:rPr>
          <w:lang w:val="sr-Latn-RS"/>
        </w:rPr>
        <w:t>Ana</w:t>
      </w:r>
      <w:r w:rsidR="00332DF4">
        <w:rPr>
          <w:lang w:val="sr-Latn-RS"/>
        </w:rPr>
        <w:t xml:space="preserve">liza rezultata metoda za </w:t>
      </w:r>
      <w:r w:rsidR="00332DF4" w:rsidRPr="00697E6F">
        <w:rPr>
          <w:rStyle w:val="QuoteChar"/>
        </w:rPr>
        <w:t>Multil</w:t>
      </w:r>
      <w:r w:rsidRPr="00697E6F">
        <w:rPr>
          <w:rStyle w:val="QuoteChar"/>
        </w:rPr>
        <w:t>abel</w:t>
      </w:r>
      <w:r w:rsidRPr="00740226">
        <w:rPr>
          <w:lang w:val="sr-Latn-RS"/>
        </w:rPr>
        <w:t xml:space="preserve"> klasifikaciju je pokazala da su metode sa najboljim rezultatima </w:t>
      </w:r>
      <w:r w:rsidRPr="00697E6F">
        <w:rPr>
          <w:rStyle w:val="QuoteChar"/>
        </w:rPr>
        <w:t>Random forests</w:t>
      </w:r>
      <w:r w:rsidRPr="00740226">
        <w:rPr>
          <w:lang w:val="sr-Latn-RS"/>
        </w:rPr>
        <w:t xml:space="preserve"> </w:t>
      </w:r>
      <w:r w:rsidRPr="00697E6F">
        <w:rPr>
          <w:rStyle w:val="QuoteChar"/>
        </w:rPr>
        <w:t>of predictive</w:t>
      </w:r>
      <w:r w:rsidRPr="00740226">
        <w:rPr>
          <w:lang w:val="sr-Latn-RS"/>
        </w:rPr>
        <w:t xml:space="preserve"> </w:t>
      </w:r>
      <w:r w:rsidRPr="00697E6F">
        <w:rPr>
          <w:rStyle w:val="QuoteChar"/>
        </w:rPr>
        <w:t>clustering tree</w:t>
      </w:r>
      <w:r w:rsidR="00C93764" w:rsidRPr="00697E6F">
        <w:rPr>
          <w:rStyle w:val="QuoteChar"/>
        </w:rPr>
        <w:t>s</w:t>
      </w:r>
      <w:r w:rsidR="00C93764">
        <w:rPr>
          <w:lang w:val="sr-Latn-RS"/>
        </w:rPr>
        <w:t xml:space="preserve"> (RF-PCT) i </w:t>
      </w:r>
      <w:r w:rsidR="00C93764" w:rsidRPr="00697E6F">
        <w:rPr>
          <w:rStyle w:val="QuoteChar"/>
        </w:rPr>
        <w:t>Hierarchy of multi</w:t>
      </w:r>
      <w:r w:rsidRPr="00697E6F">
        <w:rPr>
          <w:rStyle w:val="QuoteChar"/>
        </w:rPr>
        <w:t>label classifiers</w:t>
      </w:r>
      <w:r w:rsidRPr="00740226">
        <w:rPr>
          <w:lang w:val="sr-Latn-RS"/>
        </w:rPr>
        <w:t xml:space="preserve"> (HOMER), zatim </w:t>
      </w:r>
      <w:r w:rsidRPr="00697E6F">
        <w:rPr>
          <w:rStyle w:val="QuoteChar"/>
        </w:rPr>
        <w:t>Binary relevance</w:t>
      </w:r>
      <w:r w:rsidRPr="00740226">
        <w:rPr>
          <w:lang w:val="sr-Latn-RS"/>
        </w:rPr>
        <w:t xml:space="preserve"> (BR) i </w:t>
      </w:r>
      <w:r w:rsidRPr="00697E6F">
        <w:rPr>
          <w:rStyle w:val="QuoteChar"/>
        </w:rPr>
        <w:t>Classifier chains</w:t>
      </w:r>
      <w:r w:rsidRPr="00740226">
        <w:rPr>
          <w:lang w:val="sr-Latn-RS"/>
        </w:rPr>
        <w:t xml:space="preserve"> (CC).</w:t>
      </w:r>
      <w:r>
        <w:rPr>
          <w:lang w:val="sr-Latn-RS"/>
        </w:rPr>
        <w:t xml:space="preserve"> </w:t>
      </w:r>
      <w:r w:rsidRPr="00740226">
        <w:rPr>
          <w:lang w:val="sr-Latn-RS"/>
        </w:rPr>
        <w:t xml:space="preserve">U </w:t>
      </w:r>
      <w:r w:rsidR="00A66E4B">
        <w:rPr>
          <w:lang w:val="sr-Latn-RS"/>
        </w:rPr>
        <w:t>našem</w:t>
      </w:r>
      <w:r w:rsidRPr="00740226">
        <w:rPr>
          <w:lang w:val="sr-Latn-RS"/>
        </w:rPr>
        <w:t xml:space="preserve"> radu </w:t>
      </w:r>
      <w:r w:rsidR="00A66E4B">
        <w:rPr>
          <w:lang w:val="sr-Latn-RS"/>
        </w:rPr>
        <w:t>smo koristili</w:t>
      </w:r>
      <w:r w:rsidRPr="00740226">
        <w:rPr>
          <w:lang w:val="sr-Latn-RS"/>
        </w:rPr>
        <w:t xml:space="preserve"> me</w:t>
      </w:r>
      <w:r w:rsidR="00A66E4B">
        <w:rPr>
          <w:lang w:val="sr-Latn-RS"/>
        </w:rPr>
        <w:t xml:space="preserve">todologije </w:t>
      </w:r>
      <w:r w:rsidR="00A66E4B" w:rsidRPr="00697E6F">
        <w:rPr>
          <w:rStyle w:val="QuoteChar"/>
        </w:rPr>
        <w:t>Binary Relevance</w:t>
      </w:r>
      <w:r w:rsidR="00A66E4B">
        <w:rPr>
          <w:lang w:val="sr-Latn-RS"/>
        </w:rPr>
        <w:t xml:space="preserve"> i</w:t>
      </w:r>
      <w:r w:rsidRPr="00740226">
        <w:rPr>
          <w:lang w:val="sr-Latn-RS"/>
        </w:rPr>
        <w:t xml:space="preserve"> </w:t>
      </w:r>
      <w:r w:rsidRPr="00697E6F">
        <w:rPr>
          <w:rStyle w:val="QuoteChar"/>
        </w:rPr>
        <w:t>Classifier Chain</w:t>
      </w:r>
      <w:r w:rsidR="004C0F35" w:rsidRPr="00697E6F">
        <w:rPr>
          <w:rStyle w:val="QuoteChar"/>
        </w:rPr>
        <w:t>s</w:t>
      </w:r>
      <w:r w:rsidRPr="00740226">
        <w:rPr>
          <w:lang w:val="sr-Latn-RS"/>
        </w:rPr>
        <w:t xml:space="preserve"> koje su se dobro poka</w:t>
      </w:r>
      <w:r w:rsidR="009D5701">
        <w:rPr>
          <w:lang w:val="sr-Latn-RS"/>
        </w:rPr>
        <w:t xml:space="preserve">zale kao metodologije za </w:t>
      </w:r>
      <w:r w:rsidR="009D5701" w:rsidRPr="00697E6F">
        <w:rPr>
          <w:rStyle w:val="QuoteChar"/>
        </w:rPr>
        <w:t>Multil</w:t>
      </w:r>
      <w:r w:rsidRPr="00697E6F">
        <w:rPr>
          <w:rStyle w:val="QuoteChar"/>
        </w:rPr>
        <w:t>abel</w:t>
      </w:r>
      <w:r w:rsidRPr="00740226">
        <w:rPr>
          <w:lang w:val="sr-Latn-RS"/>
        </w:rPr>
        <w:t xml:space="preserve"> klasifikaciju.</w:t>
      </w:r>
    </w:p>
    <w:p w:rsidR="008A55B5" w:rsidRPr="00CB1404" w:rsidRDefault="00D66DC2" w:rsidP="00CB1404">
      <w:pPr>
        <w:pStyle w:val="Heading1"/>
      </w:pPr>
      <w:bookmarkStart w:id="17" w:name="_Metodologija"/>
      <w:bookmarkEnd w:id="17"/>
      <w:commentRangeStart w:id="18"/>
      <w:r>
        <w:t>Metodologija</w:t>
      </w:r>
      <w:commentRangeEnd w:id="18"/>
      <w:r w:rsidR="00577666">
        <w:rPr>
          <w:rStyle w:val="CommentReference"/>
          <w:rFonts w:eastAsia="Times New Roman"/>
          <w:smallCaps w:val="0"/>
          <w:noProof w:val="0"/>
        </w:rPr>
        <w:commentReference w:id="18"/>
      </w:r>
    </w:p>
    <w:p w:rsidR="008A55B5" w:rsidRDefault="007C476C" w:rsidP="008064B9">
      <w:pPr>
        <w:pStyle w:val="BodyText"/>
        <w:ind w:firstLine="0"/>
      </w:pPr>
      <w:r>
        <w:tab/>
        <w:t xml:space="preserve">Pre same primene metoda za predikciju </w:t>
      </w:r>
      <w:r>
        <w:rPr>
          <w:lang w:val="sr-Latn-RS"/>
        </w:rPr>
        <w:t>žanra filma</w:t>
      </w:r>
      <w:r w:rsidR="008064B9">
        <w:t xml:space="preserve"> b</w:t>
      </w:r>
      <w:r w:rsidR="00713390">
        <w:t xml:space="preserve">ilo je potrebno izvršiti izmene </w:t>
      </w:r>
      <w:proofErr w:type="gramStart"/>
      <w:r w:rsidR="00713390">
        <w:t>nad</w:t>
      </w:r>
      <w:proofErr w:type="gramEnd"/>
      <w:r w:rsidR="00713390">
        <w:t xml:space="preserve"> skupom podataka kako bi</w:t>
      </w:r>
      <w:r w:rsidR="008064B9">
        <w:t xml:space="preserve"> podaci bili spremni za obuku i testiranje modela. </w:t>
      </w:r>
      <w:proofErr w:type="gramStart"/>
      <w:r w:rsidR="008064B9">
        <w:t xml:space="preserve">Pošto su se podaci za </w:t>
      </w:r>
      <w:r w:rsidR="008064B9">
        <w:lastRenderedPageBreak/>
        <w:t xml:space="preserve">polja </w:t>
      </w:r>
      <w:r w:rsidR="008064B9" w:rsidRPr="00772628">
        <w:rPr>
          <w:i/>
          <w:iCs/>
          <w:rPrChange w:id="19" w:author="Katarina-Glorija Grujic" w:date="2022-05-03T20:56:00Z">
            <w:rPr/>
          </w:rPrChange>
        </w:rPr>
        <w:t>primaryTitle</w:t>
      </w:r>
      <w:r w:rsidR="008064B9">
        <w:t xml:space="preserve">, </w:t>
      </w:r>
      <w:r w:rsidR="008064B9" w:rsidRPr="00772628">
        <w:rPr>
          <w:i/>
          <w:iCs/>
          <w:rPrChange w:id="20" w:author="Katarina-Glorija Grujic" w:date="2022-05-03T20:56:00Z">
            <w:rPr/>
          </w:rPrChange>
        </w:rPr>
        <w:t>isAdult</w:t>
      </w:r>
      <w:r w:rsidR="008064B9">
        <w:t xml:space="preserve">, </w:t>
      </w:r>
      <w:r w:rsidR="008064B9" w:rsidRPr="00772628">
        <w:rPr>
          <w:i/>
          <w:iCs/>
          <w:rPrChange w:id="21" w:author="Katarina-Glorija Grujic" w:date="2022-05-03T20:56:00Z">
            <w:rPr/>
          </w:rPrChange>
        </w:rPr>
        <w:t>startYear</w:t>
      </w:r>
      <w:r w:rsidR="008064B9">
        <w:t xml:space="preserve">, </w:t>
      </w:r>
      <w:r w:rsidR="008064B9" w:rsidRPr="00772628">
        <w:rPr>
          <w:i/>
          <w:iCs/>
          <w:rPrChange w:id="22" w:author="Katarina-Glorija Grujic" w:date="2022-05-03T20:56:00Z">
            <w:rPr/>
          </w:rPrChange>
        </w:rPr>
        <w:t>genres</w:t>
      </w:r>
      <w:r w:rsidR="008064B9">
        <w:t xml:space="preserve">, </w:t>
      </w:r>
      <w:r w:rsidR="008064B9" w:rsidRPr="00772628">
        <w:rPr>
          <w:i/>
          <w:iCs/>
          <w:rPrChange w:id="23" w:author="Katarina-Glorija Grujic" w:date="2022-05-03T20:56:00Z">
            <w:rPr/>
          </w:rPrChange>
        </w:rPr>
        <w:t>category</w:t>
      </w:r>
      <w:r w:rsidR="008064B9">
        <w:t xml:space="preserve">, </w:t>
      </w:r>
      <w:r w:rsidR="008064B9" w:rsidRPr="00772628">
        <w:rPr>
          <w:i/>
          <w:iCs/>
          <w:rPrChange w:id="24" w:author="Katarina-Glorija Grujic" w:date="2022-05-03T20:56:00Z">
            <w:rPr/>
          </w:rPrChange>
        </w:rPr>
        <w:t>primaryName</w:t>
      </w:r>
      <w:r w:rsidR="008064B9">
        <w:t xml:space="preserve"> u skupu podataka nalazila u tekstualnom obliku izvr</w:t>
      </w:r>
      <w:r w:rsidR="008064B9">
        <w:rPr>
          <w:lang w:val="sr-Latn-RS"/>
        </w:rPr>
        <w:t>šena je njihova</w:t>
      </w:r>
      <w:r w:rsidR="008064B9">
        <w:t xml:space="preserve"> konverzija u numeričke vrednosti.</w:t>
      </w:r>
      <w:proofErr w:type="gramEnd"/>
    </w:p>
    <w:p w:rsidR="00170804" w:rsidRPr="00E62D16" w:rsidRDefault="001721DA" w:rsidP="009A4FAA">
      <w:pPr>
        <w:pStyle w:val="BodyText"/>
        <w:rPr>
          <w:lang w:val="sr-Latn-RS"/>
        </w:rPr>
      </w:pPr>
      <w:proofErr w:type="gramStart"/>
      <w:r w:rsidRPr="001721DA">
        <w:rPr>
          <w:rStyle w:val="QuoteChar"/>
        </w:rPr>
        <w:t>Term frequency-inverse document frequency</w:t>
      </w:r>
      <w:r w:rsidRPr="001721DA">
        <w:t xml:space="preserve"> </w:t>
      </w:r>
      <w:r>
        <w:t>(</w:t>
      </w:r>
      <w:r w:rsidR="003F439C" w:rsidRPr="00522F2C">
        <w:t>TF</w:t>
      </w:r>
      <w:r w:rsidR="000434C8" w:rsidRPr="00522F2C">
        <w:t>-</w:t>
      </w:r>
      <w:r w:rsidR="003F439C" w:rsidRPr="00522F2C">
        <w:t>IDF</w:t>
      </w:r>
      <w:r>
        <w:t>)</w:t>
      </w:r>
      <w:r w:rsidR="00A5153C" w:rsidRPr="00522F2C">
        <w:t xml:space="preserve"> </w:t>
      </w:r>
      <w:r w:rsidR="003F439C" w:rsidRPr="003F439C">
        <w:t>je tehnika pronalaženja informacija koja meri frekvenciju termina (TF) i njegovu inverznu frekvenciju dokumenta (IDF)</w:t>
      </w:r>
      <w:r w:rsidR="00A5153C">
        <w:t xml:space="preserve">, </w:t>
      </w:r>
      <w:r w:rsidR="00A5153C">
        <w:rPr>
          <w:lang w:val="sr-Latn-RS"/>
        </w:rPr>
        <w:t xml:space="preserve">što je prikazano </w:t>
      </w:r>
      <w:r w:rsidR="007647BC">
        <w:rPr>
          <w:lang w:val="sr-Latn-RS"/>
        </w:rPr>
        <w:t xml:space="preserve">u formuli </w:t>
      </w:r>
      <w:hyperlink w:anchor="_Slika_3._Term" w:history="1">
        <w:r w:rsidR="00A5153C" w:rsidRPr="005968CE">
          <w:rPr>
            <w:rStyle w:val="Hyperlink"/>
            <w:lang w:val="sr-Latn-RS"/>
          </w:rPr>
          <w:t>3</w:t>
        </w:r>
      </w:hyperlink>
      <w:r w:rsidR="003F439C" w:rsidRPr="003F439C">
        <w:t>.</w:t>
      </w:r>
      <w:proofErr w:type="gramEnd"/>
      <w:r w:rsidR="003F439C" w:rsidRPr="003F439C">
        <w:t xml:space="preserve"> Svaka reč </w:t>
      </w:r>
      <w:proofErr w:type="gramStart"/>
      <w:r w:rsidR="003F439C" w:rsidRPr="003F439C">
        <w:t>ili</w:t>
      </w:r>
      <w:proofErr w:type="gramEnd"/>
      <w:r w:rsidR="003F439C" w:rsidRPr="003F439C">
        <w:t xml:space="preserve"> termin koji se </w:t>
      </w:r>
      <w:r w:rsidR="003F439C" w:rsidRPr="00522F2C">
        <w:t>pojavljuje</w:t>
      </w:r>
      <w:r w:rsidR="003F439C" w:rsidRPr="003F439C">
        <w:t xml:space="preserve"> u tekstu ima svoj TF i IDF rezultat.</w:t>
      </w:r>
      <w:r w:rsidR="000434C8">
        <w:t xml:space="preserve"> </w:t>
      </w:r>
      <w:proofErr w:type="gramStart"/>
      <w:r w:rsidR="000434C8">
        <w:t>TF predstavlja broj pojavljivanja tražene reči u svim dokumentima, što pokazuje koliko je određeni termin bitan</w:t>
      </w:r>
      <w:r w:rsidR="00A5153C">
        <w:t xml:space="preserve">, </w:t>
      </w:r>
      <w:r w:rsidR="007647BC">
        <w:t>formula</w:t>
      </w:r>
      <w:r w:rsidR="00A5153C">
        <w:t xml:space="preserve"> </w:t>
      </w:r>
      <w:hyperlink w:anchor="_Formula_1._Term" w:history="1">
        <w:r w:rsidR="009A4FAA" w:rsidRPr="009A4FAA">
          <w:rPr>
            <w:rStyle w:val="Hyperlink"/>
          </w:rPr>
          <w:t>1</w:t>
        </w:r>
      </w:hyperlink>
      <w:r w:rsidR="000434C8">
        <w:t>.</w:t>
      </w:r>
      <w:proofErr w:type="gramEnd"/>
      <w:r w:rsidR="005968CE">
        <w:t xml:space="preserve"> </w:t>
      </w:r>
      <w:r w:rsidR="000434C8">
        <w:t xml:space="preserve"> </w:t>
      </w:r>
      <w:proofErr w:type="gramStart"/>
      <w:r w:rsidR="000434C8">
        <w:t>Dok IDF predstavlja logaritam količnika ukupnog broja dokumenata i broja dokumenata u kojima se ovaj termin pojavljuje</w:t>
      </w:r>
      <w:r w:rsidR="007163B5">
        <w:t>,</w:t>
      </w:r>
      <w:r w:rsidR="00B661B2">
        <w:t xml:space="preserve"> on smanjuje važnost termina koji se često pojavljuju u dokumentima</w:t>
      </w:r>
      <w:r w:rsidR="007647BC">
        <w:t xml:space="preserve">, prikazan je u formuli </w:t>
      </w:r>
      <w:hyperlink w:anchor="_Formula_2._Inverse" w:history="1">
        <w:r w:rsidR="00A5153C" w:rsidRPr="005968CE">
          <w:rPr>
            <w:rStyle w:val="Hyperlink"/>
          </w:rPr>
          <w:t>2</w:t>
        </w:r>
      </w:hyperlink>
      <w:r w:rsidR="000434C8">
        <w:t>.</w:t>
      </w:r>
      <w:proofErr w:type="gramEnd"/>
      <w:r w:rsidR="000434C8">
        <w:t xml:space="preserve"> </w:t>
      </w:r>
      <w:r w:rsidR="00E62D16">
        <w:t xml:space="preserve">Konkretno u ovom radu TF-IDF je jedna </w:t>
      </w:r>
      <w:proofErr w:type="gramStart"/>
      <w:r w:rsidR="00E62D16">
        <w:t>od</w:t>
      </w:r>
      <w:proofErr w:type="gramEnd"/>
      <w:r w:rsidR="00E62D16">
        <w:t xml:space="preserve"> metoda korišćena za konverziju ulaznih podataka </w:t>
      </w:r>
      <w:r w:rsidR="00393E56">
        <w:t xml:space="preserve">iz tekstualnog formata u numeričke vrednosti </w:t>
      </w:r>
      <w:r w:rsidR="00E62D16">
        <w:t>pre prosleđivanja u model.</w:t>
      </w:r>
    </w:p>
    <w:p w:rsidR="00170804" w:rsidRPr="00B97C35" w:rsidRDefault="001272C1" w:rsidP="00170804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i,j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libri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9B0FF0" w:rsidRDefault="00772628" w:rsidP="00170804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25" w:name="_Formula_1._Term"/>
      <w:bookmarkEnd w:id="25"/>
      <w:r>
        <w:rPr>
          <w:rStyle w:val="CommentReference"/>
        </w:rPr>
        <w:commentReference w:id="26"/>
      </w:r>
      <w:proofErr w:type="gramStart"/>
      <w:r w:rsidR="000773CB">
        <w:rPr>
          <w:rFonts w:ascii="Times New Roman" w:hAnsi="Times New Roman"/>
          <w:b w:val="0"/>
          <w:sz w:val="16"/>
          <w:szCs w:val="16"/>
        </w:rPr>
        <w:t>Formula</w:t>
      </w:r>
      <w:r w:rsidR="00170804" w:rsidRPr="005968CE">
        <w:rPr>
          <w:rFonts w:ascii="Times New Roman" w:hAnsi="Times New Roman"/>
          <w:b w:val="0"/>
          <w:sz w:val="16"/>
          <w:szCs w:val="16"/>
        </w:rPr>
        <w:t xml:space="preserve"> 1.</w:t>
      </w:r>
      <w:proofErr w:type="gramEnd"/>
      <w:r w:rsidR="00170804" w:rsidRPr="005968CE">
        <w:rPr>
          <w:rFonts w:ascii="Times New Roman" w:hAnsi="Times New Roman"/>
          <w:b w:val="0"/>
          <w:sz w:val="16"/>
          <w:szCs w:val="16"/>
        </w:rPr>
        <w:t xml:space="preserve"> </w:t>
      </w:r>
      <w:r w:rsidR="00170804" w:rsidRPr="00522F2C">
        <w:rPr>
          <w:rStyle w:val="QuoteChar"/>
          <w:b w:val="0"/>
          <w:sz w:val="16"/>
          <w:szCs w:val="16"/>
        </w:rPr>
        <w:t>Term frequency</w:t>
      </w:r>
      <w:r w:rsidR="00170804">
        <w:rPr>
          <w:rFonts w:ascii="Times New Roman" w:hAnsi="Times New Roman"/>
          <w:b w:val="0"/>
          <w:sz w:val="16"/>
          <w:szCs w:val="16"/>
        </w:rPr>
        <w:t xml:space="preserve"> (TF)</w:t>
      </w:r>
    </w:p>
    <w:p w:rsidR="00202E4F" w:rsidRPr="00202E4F" w:rsidRDefault="001272C1" w:rsidP="00202E4F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idf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  <w:bookmarkStart w:id="27" w:name="_Slika_1._Term"/>
      <w:bookmarkEnd w:id="27"/>
    </w:p>
    <w:p w:rsidR="008A55B5" w:rsidRPr="00202E4F" w:rsidRDefault="000773CB" w:rsidP="00202E4F">
      <w:pPr>
        <w:pStyle w:val="Heading6"/>
        <w:spacing w:before="120" w:after="240"/>
        <w:rPr>
          <w:rFonts w:ascii="Times New Roman" w:hAnsi="Times New Roman"/>
          <w:b w:val="0"/>
          <w:i/>
          <w:sz w:val="16"/>
          <w:szCs w:val="16"/>
        </w:rPr>
      </w:pPr>
      <w:bookmarkStart w:id="28" w:name="_Formula_2._Inverse"/>
      <w:bookmarkEnd w:id="28"/>
      <w:proofErr w:type="gramStart"/>
      <w:r w:rsidRPr="000773CB">
        <w:rPr>
          <w:rFonts w:ascii="Times New Roman" w:hAnsi="Times New Roman"/>
          <w:b w:val="0"/>
          <w:sz w:val="16"/>
          <w:szCs w:val="16"/>
        </w:rPr>
        <w:t>Formula</w:t>
      </w:r>
      <w:r w:rsidR="00202E4F" w:rsidRPr="000773CB">
        <w:rPr>
          <w:rFonts w:ascii="Times New Roman" w:hAnsi="Times New Roman"/>
          <w:b w:val="0"/>
          <w:sz w:val="16"/>
          <w:szCs w:val="16"/>
        </w:rPr>
        <w:t xml:space="preserve"> 2.</w:t>
      </w:r>
      <w:proofErr w:type="gramEnd"/>
      <w:r w:rsidR="00202E4F" w:rsidRPr="00202E4F">
        <w:rPr>
          <w:rFonts w:ascii="Times New Roman" w:hAnsi="Times New Roman"/>
          <w:b w:val="0"/>
          <w:i/>
          <w:sz w:val="16"/>
          <w:szCs w:val="16"/>
        </w:rPr>
        <w:t xml:space="preserve"> Inverse document frequency </w:t>
      </w:r>
      <w:r w:rsidR="00202E4F" w:rsidRPr="000773CB">
        <w:rPr>
          <w:rFonts w:ascii="Times New Roman" w:hAnsi="Times New Roman"/>
          <w:b w:val="0"/>
          <w:sz w:val="16"/>
          <w:szCs w:val="16"/>
        </w:rPr>
        <w:t>(IDF)</w:t>
      </w:r>
    </w:p>
    <w:bookmarkStart w:id="29" w:name="_Slika_2._Inverse"/>
    <w:bookmarkEnd w:id="29"/>
    <w:p w:rsidR="009B0FF0" w:rsidRPr="00165BA3" w:rsidRDefault="001272C1" w:rsidP="00165BA3">
      <w:pPr>
        <w:ind w:firstLine="720"/>
        <w:jc w:val="both"/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idf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</m:oMath>
      </m:oMathPara>
    </w:p>
    <w:p w:rsidR="009B0FF0" w:rsidRPr="005968CE" w:rsidRDefault="0092450E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30" w:name="_Slika_3._Term"/>
      <w:bookmarkEnd w:id="30"/>
      <w:proofErr w:type="gramStart"/>
      <w:r>
        <w:rPr>
          <w:rFonts w:ascii="Times New Roman" w:hAnsi="Times New Roman"/>
          <w:b w:val="0"/>
          <w:sz w:val="16"/>
          <w:szCs w:val="16"/>
        </w:rPr>
        <w:t>Formula</w:t>
      </w:r>
      <w:r w:rsidR="009B0FF0" w:rsidRPr="005968CE">
        <w:rPr>
          <w:rFonts w:ascii="Times New Roman" w:hAnsi="Times New Roman"/>
          <w:b w:val="0"/>
          <w:sz w:val="16"/>
          <w:szCs w:val="16"/>
        </w:rPr>
        <w:t xml:space="preserve"> 3.</w:t>
      </w:r>
      <w:proofErr w:type="gramEnd"/>
      <w:r w:rsidR="009B0FF0" w:rsidRPr="005968CE">
        <w:rPr>
          <w:rFonts w:ascii="Times New Roman" w:hAnsi="Times New Roman"/>
          <w:b w:val="0"/>
          <w:sz w:val="16"/>
          <w:szCs w:val="16"/>
        </w:rPr>
        <w:t xml:space="preserve"> </w:t>
      </w:r>
      <w:r w:rsidR="009B0FF0" w:rsidRPr="001721DA">
        <w:rPr>
          <w:rFonts w:ascii="Times New Roman" w:hAnsi="Times New Roman"/>
          <w:b w:val="0"/>
          <w:i/>
          <w:sz w:val="16"/>
          <w:szCs w:val="16"/>
        </w:rPr>
        <w:t>Term frequency-inverse document frequency</w:t>
      </w:r>
      <w:r w:rsidR="009B0FF0" w:rsidRPr="005968CE">
        <w:rPr>
          <w:rFonts w:ascii="Times New Roman" w:hAnsi="Times New Roman"/>
          <w:b w:val="0"/>
          <w:sz w:val="16"/>
          <w:szCs w:val="16"/>
        </w:rPr>
        <w:t xml:space="preserve"> (TF-IDF)</w:t>
      </w:r>
    </w:p>
    <w:p w:rsidR="009B0FF0" w:rsidRDefault="00522F2C" w:rsidP="00B01AEC">
      <w:pPr>
        <w:spacing w:after="120" w:line="228" w:lineRule="auto"/>
        <w:ind w:firstLine="288"/>
        <w:jc w:val="both"/>
      </w:pPr>
      <w:proofErr w:type="gramStart"/>
      <w:r>
        <w:t xml:space="preserve">Druga </w:t>
      </w:r>
      <w:r w:rsidR="00EE5DB1">
        <w:t>tehnika</w:t>
      </w:r>
      <w:r>
        <w:t xml:space="preserve"> </w:t>
      </w:r>
      <w:r w:rsidR="00786B35">
        <w:t>kor</w:t>
      </w:r>
      <w:r w:rsidR="00786B35">
        <w:rPr>
          <w:lang w:val="sr-Latn-RS"/>
        </w:rPr>
        <w:t xml:space="preserve">išćena za </w:t>
      </w:r>
      <w:r w:rsidR="000675F0">
        <w:rPr>
          <w:lang w:val="sr-Latn-RS"/>
        </w:rPr>
        <w:t xml:space="preserve">konverziju tekstualnih podataka u </w:t>
      </w:r>
      <w:r w:rsidR="000675F0" w:rsidRPr="000675F0">
        <w:rPr>
          <w:lang w:val="sr-Latn-RS"/>
        </w:rPr>
        <w:t xml:space="preserve">vektore </w:t>
      </w:r>
      <w:r w:rsidR="000675F0">
        <w:rPr>
          <w:lang w:val="sr-Latn-RS"/>
        </w:rPr>
        <w:t xml:space="preserve">numeričkih vrednosti je </w:t>
      </w:r>
      <w:commentRangeStart w:id="31"/>
      <w:r w:rsidR="000675F0" w:rsidRPr="00984B23">
        <w:rPr>
          <w:rStyle w:val="QuoteChar"/>
        </w:rPr>
        <w:t>Doc2Vec</w:t>
      </w:r>
      <w:commentRangeEnd w:id="31"/>
      <w:r w:rsidR="00577666" w:rsidRPr="00984B23">
        <w:rPr>
          <w:rStyle w:val="QuoteChar"/>
        </w:rPr>
        <w:commentReference w:id="31"/>
      </w:r>
      <w:r w:rsidR="0084767E">
        <w:rPr>
          <w:lang w:val="sr-Latn-RS"/>
        </w:rPr>
        <w:t>.</w:t>
      </w:r>
      <w:proofErr w:type="gramEnd"/>
      <w:r w:rsidR="0084767E">
        <w:rPr>
          <w:lang w:val="sr-Latn-RS"/>
        </w:rPr>
        <w:t xml:space="preserve"> On predstavlja gene</w:t>
      </w:r>
      <w:r w:rsidR="00EE5DB1">
        <w:rPr>
          <w:lang w:val="sr-Latn-RS"/>
        </w:rPr>
        <w:t xml:space="preserve">ralizaciju </w:t>
      </w:r>
      <w:r w:rsidR="00EE5DB1" w:rsidRPr="00984B23">
        <w:rPr>
          <w:rStyle w:val="QuoteChar"/>
        </w:rPr>
        <w:t>Word2Vec</w:t>
      </w:r>
      <w:r w:rsidR="00410E0F">
        <w:rPr>
          <w:lang w:val="sr-Latn-RS"/>
        </w:rPr>
        <w:t xml:space="preserve"> tehnike</w:t>
      </w:r>
      <w:r w:rsidR="00EE5DB1" w:rsidRPr="00EE5DB1">
        <w:t>.</w:t>
      </w:r>
      <w:r w:rsidR="00EE5DB1">
        <w:t xml:space="preserve"> </w:t>
      </w:r>
      <w:r w:rsidR="00EE5DB1" w:rsidRPr="00984B23">
        <w:rPr>
          <w:rStyle w:val="QuoteChar"/>
        </w:rPr>
        <w:t>Word2Vec</w:t>
      </w:r>
      <w:r w:rsidR="00EE5DB1">
        <w:t xml:space="preserve"> može da napravi</w:t>
      </w:r>
      <w:r w:rsidR="00EE5DB1" w:rsidRPr="00EE5DB1">
        <w:t xml:space="preserve"> procene</w:t>
      </w:r>
      <w:r w:rsidR="00EE5DB1">
        <w:t xml:space="preserve"> visoke ta</w:t>
      </w:r>
      <w:r w:rsidR="00EE5DB1">
        <w:rPr>
          <w:lang w:val="sr-Latn-RS"/>
        </w:rPr>
        <w:t>čnosti</w:t>
      </w:r>
      <w:r w:rsidR="00EE5DB1" w:rsidRPr="00EE5DB1">
        <w:t xml:space="preserve"> o </w:t>
      </w:r>
      <w:r w:rsidR="00EE5DB1">
        <w:t>značenju reči</w:t>
      </w:r>
      <w:r w:rsidR="00EE5DB1" w:rsidRPr="00EE5DB1">
        <w:t xml:space="preserve"> na osnovu njihovog pojavljivanja u tekstu. Ove procene daju a</w:t>
      </w:r>
      <w:r w:rsidR="00765D40">
        <w:t>socijacije reči sa drugim rečima, n</w:t>
      </w:r>
      <w:r w:rsidR="00A53058">
        <w:t>a primer, reči poput „kralj</w:t>
      </w:r>
      <w:proofErr w:type="gramStart"/>
      <w:r w:rsidR="00A53058">
        <w:t>“ i</w:t>
      </w:r>
      <w:proofErr w:type="gramEnd"/>
      <w:r w:rsidR="00A53058">
        <w:t xml:space="preserve"> „k</w:t>
      </w:r>
      <w:r w:rsidR="00EE5DB1" w:rsidRPr="00EE5DB1">
        <w:t>raljica“ bile bi veoma slične jedna drugoj</w:t>
      </w:r>
      <w:r w:rsidR="002361CA">
        <w:t xml:space="preserve">, slika </w:t>
      </w:r>
      <w:hyperlink w:anchor="_Slika_1._Asocijacija" w:history="1">
        <w:r w:rsidR="009A4FAA" w:rsidRPr="009A4FAA">
          <w:rPr>
            <w:rStyle w:val="Hyperlink"/>
          </w:rPr>
          <w:t>1</w:t>
        </w:r>
      </w:hyperlink>
      <w:r w:rsidR="00EE5DB1" w:rsidRPr="00EE5DB1">
        <w:t>.</w:t>
      </w:r>
      <w:r w:rsidR="0031598A">
        <w:t xml:space="preserve"> </w:t>
      </w:r>
    </w:p>
    <w:p w:rsidR="00F61AB3" w:rsidRDefault="00B97C35" w:rsidP="00A5656C">
      <w:r>
        <w:rPr>
          <w:noProof/>
        </w:rPr>
        <w:drawing>
          <wp:inline distT="0" distB="0" distL="0" distR="0" wp14:anchorId="77B90920" wp14:editId="10A0096A">
            <wp:extent cx="2317343" cy="20116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ng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4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B3" w:rsidRPr="002361CA" w:rsidRDefault="00F61AB3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  <w:lang w:val="sr-Latn-RS"/>
        </w:rPr>
      </w:pPr>
      <w:bookmarkStart w:id="32" w:name="_Slika_4._Asocijacija"/>
      <w:bookmarkStart w:id="33" w:name="_Slika_1._Asocijacija"/>
      <w:bookmarkEnd w:id="32"/>
      <w:bookmarkEnd w:id="33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9A4FAA">
        <w:rPr>
          <w:rFonts w:ascii="Times New Roman" w:hAnsi="Times New Roman"/>
          <w:b w:val="0"/>
          <w:sz w:val="16"/>
          <w:szCs w:val="16"/>
        </w:rPr>
        <w:t>1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 w:rsidRPr="005968CE">
        <w:rPr>
          <w:rFonts w:ascii="Times New Roman" w:hAnsi="Times New Roman"/>
          <w:b w:val="0"/>
          <w:sz w:val="16"/>
          <w:szCs w:val="16"/>
        </w:rPr>
        <w:t xml:space="preserve"> </w:t>
      </w:r>
      <w:r w:rsidR="002361CA">
        <w:rPr>
          <w:rFonts w:ascii="Times New Roman" w:hAnsi="Times New Roman"/>
          <w:b w:val="0"/>
          <w:sz w:val="16"/>
          <w:szCs w:val="16"/>
        </w:rPr>
        <w:t>Asocijacija između reči “</w:t>
      </w:r>
      <w:r w:rsidR="004C3F6F">
        <w:rPr>
          <w:rFonts w:ascii="Times New Roman" w:hAnsi="Times New Roman"/>
          <w:b w:val="0"/>
          <w:sz w:val="16"/>
          <w:szCs w:val="16"/>
        </w:rPr>
        <w:t>k</w:t>
      </w:r>
      <w:r w:rsidR="004C3F6F" w:rsidRPr="004C3F6F">
        <w:rPr>
          <w:rFonts w:ascii="Times New Roman" w:hAnsi="Times New Roman"/>
          <w:b w:val="0"/>
          <w:sz w:val="16"/>
          <w:szCs w:val="16"/>
        </w:rPr>
        <w:t>ralj</w:t>
      </w:r>
      <w:r w:rsidR="002361CA">
        <w:rPr>
          <w:rFonts w:ascii="Times New Roman" w:hAnsi="Times New Roman"/>
          <w:b w:val="0"/>
          <w:sz w:val="16"/>
          <w:szCs w:val="16"/>
        </w:rPr>
        <w:t>”-</w:t>
      </w:r>
      <w:proofErr w:type="gramStart"/>
      <w:r w:rsidR="002361CA">
        <w:rPr>
          <w:rFonts w:ascii="Times New Roman" w:hAnsi="Times New Roman"/>
          <w:b w:val="0"/>
          <w:sz w:val="16"/>
          <w:szCs w:val="16"/>
        </w:rPr>
        <w:t>“</w:t>
      </w:r>
      <w:r w:rsidR="004C3F6F" w:rsidRPr="004C3F6F">
        <w:t xml:space="preserve"> </w:t>
      </w:r>
      <w:r w:rsidR="004C3F6F">
        <w:rPr>
          <w:rFonts w:ascii="Times New Roman" w:hAnsi="Times New Roman"/>
          <w:b w:val="0"/>
          <w:sz w:val="16"/>
          <w:szCs w:val="16"/>
        </w:rPr>
        <w:t>k</w:t>
      </w:r>
      <w:r w:rsidR="004C3F6F" w:rsidRPr="004C3F6F">
        <w:rPr>
          <w:rFonts w:ascii="Times New Roman" w:hAnsi="Times New Roman"/>
          <w:b w:val="0"/>
          <w:sz w:val="16"/>
          <w:szCs w:val="16"/>
        </w:rPr>
        <w:t>ralj</w:t>
      </w:r>
      <w:r w:rsidR="004C3F6F">
        <w:rPr>
          <w:rFonts w:ascii="Times New Roman" w:hAnsi="Times New Roman"/>
          <w:b w:val="0"/>
          <w:sz w:val="16"/>
          <w:szCs w:val="16"/>
        </w:rPr>
        <w:t>ica</w:t>
      </w:r>
      <w:proofErr w:type="gramEnd"/>
      <w:r w:rsidR="002361CA">
        <w:rPr>
          <w:rFonts w:ascii="Times New Roman" w:hAnsi="Times New Roman"/>
          <w:b w:val="0"/>
          <w:sz w:val="16"/>
          <w:szCs w:val="16"/>
        </w:rPr>
        <w:t>” i “</w:t>
      </w:r>
      <w:r w:rsidR="004C3F6F">
        <w:rPr>
          <w:rFonts w:ascii="Times New Roman" w:hAnsi="Times New Roman"/>
          <w:b w:val="0"/>
          <w:sz w:val="16"/>
          <w:szCs w:val="16"/>
        </w:rPr>
        <w:t>mu</w:t>
      </w:r>
      <w:r w:rsidR="004C3F6F">
        <w:rPr>
          <w:rFonts w:ascii="Times New Roman" w:hAnsi="Times New Roman"/>
          <w:b w:val="0"/>
          <w:sz w:val="16"/>
          <w:szCs w:val="16"/>
          <w:lang w:val="sr-Latn-RS"/>
        </w:rPr>
        <w:t>škarac</w:t>
      </w:r>
      <w:r w:rsidR="002361CA">
        <w:rPr>
          <w:rFonts w:ascii="Times New Roman" w:hAnsi="Times New Roman"/>
          <w:b w:val="0"/>
          <w:sz w:val="16"/>
          <w:szCs w:val="16"/>
        </w:rPr>
        <w:t>”-“</w:t>
      </w:r>
      <w:r w:rsidR="004C3F6F">
        <w:rPr>
          <w:rFonts w:ascii="Times New Roman" w:hAnsi="Times New Roman"/>
          <w:b w:val="0"/>
          <w:sz w:val="16"/>
          <w:szCs w:val="16"/>
        </w:rPr>
        <w:t>žena</w:t>
      </w:r>
      <w:r w:rsidR="002361CA">
        <w:rPr>
          <w:rFonts w:ascii="Times New Roman" w:hAnsi="Times New Roman"/>
          <w:b w:val="0"/>
          <w:sz w:val="16"/>
          <w:szCs w:val="16"/>
        </w:rPr>
        <w:t>”</w:t>
      </w:r>
    </w:p>
    <w:p w:rsidR="00F61AB3" w:rsidRDefault="00A80A4E" w:rsidP="00B01AEC">
      <w:pPr>
        <w:spacing w:after="120" w:line="228" w:lineRule="auto"/>
        <w:jc w:val="both"/>
        <w:rPr>
          <w:lang w:val="sr-Latn-RS"/>
        </w:rPr>
      </w:pPr>
      <w:r w:rsidRPr="00984B23">
        <w:rPr>
          <w:rStyle w:val="QuoteChar"/>
        </w:rPr>
        <w:lastRenderedPageBreak/>
        <w:t>Word2Vec</w:t>
      </w:r>
      <w:r w:rsidRPr="00A80A4E">
        <w:rPr>
          <w:lang w:val="sr-Latn-RS"/>
        </w:rPr>
        <w:t xml:space="preserve"> reprezentacija je kreirana korišćenjem </w:t>
      </w:r>
      <w:r>
        <w:rPr>
          <w:lang w:val="sr-Latn-RS"/>
        </w:rPr>
        <w:t xml:space="preserve">2 algoritma: </w:t>
      </w:r>
      <w:r w:rsidRPr="001721DA">
        <w:rPr>
          <w:rStyle w:val="QuoteChar"/>
        </w:rPr>
        <w:t>Continuous Bag-of-Words model</w:t>
      </w:r>
      <w:r w:rsidRPr="00A80A4E">
        <w:rPr>
          <w:lang w:val="sr-Latn-RS"/>
        </w:rPr>
        <w:t xml:space="preserve"> (CBO</w:t>
      </w:r>
      <w:r>
        <w:rPr>
          <w:lang w:val="sr-Latn-RS"/>
        </w:rPr>
        <w:t>W</w:t>
      </w:r>
      <w:r w:rsidRPr="00A80A4E">
        <w:rPr>
          <w:lang w:val="sr-Latn-RS"/>
        </w:rPr>
        <w:t xml:space="preserve">) i </w:t>
      </w:r>
      <w:r w:rsidRPr="001721DA">
        <w:rPr>
          <w:rStyle w:val="QuoteChar"/>
        </w:rPr>
        <w:t>Skip-Gram model</w:t>
      </w:r>
      <w:r w:rsidRPr="00A80A4E">
        <w:rPr>
          <w:lang w:val="sr-Latn-RS"/>
        </w:rPr>
        <w:t>.</w:t>
      </w:r>
      <w:r>
        <w:rPr>
          <w:lang w:val="sr-Latn-RS"/>
        </w:rPr>
        <w:t xml:space="preserve"> </w:t>
      </w:r>
      <w:r w:rsidRPr="001721DA">
        <w:rPr>
          <w:rStyle w:val="QuoteChar"/>
        </w:rPr>
        <w:t xml:space="preserve">Continuous Bag-of-Words </w:t>
      </w:r>
      <w:r>
        <w:rPr>
          <w:lang w:val="sr-Latn-RS"/>
        </w:rPr>
        <w:t xml:space="preserve">predviđa trenutnu reč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osnovu konteksta, odnosno na osnovu </w:t>
      </w:r>
      <w:r w:rsidRPr="00A80A4E">
        <w:rPr>
          <w:lang w:val="sr-Latn-RS"/>
        </w:rPr>
        <w:t xml:space="preserve">okolnih reči. </w:t>
      </w:r>
      <w:r w:rsidR="007A0521">
        <w:rPr>
          <w:lang w:val="sr-Latn-RS"/>
        </w:rPr>
        <w:t>K</w:t>
      </w:r>
      <w:r w:rsidR="00013F0F">
        <w:rPr>
          <w:lang w:val="sr-Latn-RS"/>
        </w:rPr>
        <w:t xml:space="preserve">orišćenjem </w:t>
      </w:r>
      <w:r w:rsidR="00013F0F" w:rsidRPr="001721DA">
        <w:rPr>
          <w:rStyle w:val="QuoteChar"/>
        </w:rPr>
        <w:t xml:space="preserve">Continuous Bag-of-Words </w:t>
      </w:r>
      <w:r w:rsidR="00013F0F">
        <w:rPr>
          <w:lang w:val="sr-Latn-RS"/>
        </w:rPr>
        <w:t>algoritma se koriste reči „</w:t>
      </w:r>
      <w:r w:rsidR="00DD1A4C">
        <w:rPr>
          <w:lang w:val="sr-Latn-RS"/>
        </w:rPr>
        <w:t>mačka</w:t>
      </w:r>
      <w:r w:rsidR="00013F0F">
        <w:rPr>
          <w:lang w:val="sr-Latn-RS"/>
        </w:rPr>
        <w:t>”</w:t>
      </w:r>
      <w:r w:rsidR="002E152A">
        <w:rPr>
          <w:lang w:val="sr-Latn-RS"/>
        </w:rPr>
        <w:t>,</w:t>
      </w:r>
      <w:r w:rsidR="00013F0F">
        <w:rPr>
          <w:lang w:val="sr-Latn-RS"/>
        </w:rPr>
        <w:t xml:space="preserve"> „</w:t>
      </w:r>
      <w:r w:rsidR="00DD1A4C">
        <w:rPr>
          <w:lang w:val="sr-Latn-RS"/>
        </w:rPr>
        <w:t>je</w:t>
      </w:r>
      <w:r w:rsidR="00013F0F">
        <w:rPr>
          <w:lang w:val="sr-Latn-RS"/>
        </w:rPr>
        <w:t>”</w:t>
      </w:r>
      <w:r w:rsidR="002E152A">
        <w:rPr>
          <w:lang w:val="sr-Latn-RS"/>
        </w:rPr>
        <w:t>,</w:t>
      </w:r>
      <w:r w:rsidR="00013F0F">
        <w:rPr>
          <w:lang w:val="sr-Latn-RS"/>
        </w:rPr>
        <w:t xml:space="preserve"> „</w:t>
      </w:r>
      <w:r w:rsidR="00DD1A4C">
        <w:rPr>
          <w:lang w:val="sr-Latn-RS"/>
        </w:rPr>
        <w:t>sela</w:t>
      </w:r>
      <w:r w:rsidR="00013F0F">
        <w:rPr>
          <w:lang w:val="sr-Latn-RS"/>
        </w:rPr>
        <w:t xml:space="preserve">” </w:t>
      </w:r>
      <w:r w:rsidR="00013F0F" w:rsidRPr="00013F0F">
        <w:rPr>
          <w:lang w:val="sr-Latn-RS"/>
        </w:rPr>
        <w:t>za predviđanje reči „</w:t>
      </w:r>
      <w:r w:rsidR="00DD1A4C">
        <w:rPr>
          <w:lang w:val="sr-Latn-RS"/>
        </w:rPr>
        <w:t>na</w:t>
      </w:r>
      <w:r w:rsidR="00013F0F" w:rsidRPr="00013F0F">
        <w:rPr>
          <w:lang w:val="sr-Latn-RS"/>
        </w:rPr>
        <w:t>”</w:t>
      </w:r>
      <w:r w:rsidR="007A0521">
        <w:rPr>
          <w:lang w:val="sr-Latn-RS"/>
        </w:rPr>
        <w:t xml:space="preserve">, </w:t>
      </w:r>
      <w:r w:rsidR="00BE7F1D">
        <w:rPr>
          <w:lang w:val="sr-Latn-RS"/>
        </w:rPr>
        <w:t>primer</w:t>
      </w:r>
      <w:r w:rsidR="007A0521">
        <w:rPr>
          <w:lang w:val="sr-Latn-RS"/>
        </w:rPr>
        <w:t xml:space="preserve"> na slici </w:t>
      </w:r>
      <w:hyperlink w:anchor="_Slika_2._Skica" w:history="1">
        <w:r w:rsidR="009A4FAA">
          <w:rPr>
            <w:rStyle w:val="Hyperlink"/>
            <w:lang w:val="sr-Latn-RS"/>
          </w:rPr>
          <w:t>2</w:t>
        </w:r>
      </w:hyperlink>
      <w:r w:rsidR="00F1078C">
        <w:rPr>
          <w:lang w:val="sr-Latn-RS"/>
        </w:rPr>
        <w:t>.</w:t>
      </w:r>
    </w:p>
    <w:p w:rsidR="00A77C3F" w:rsidRPr="00E61F01" w:rsidRDefault="00E0537C" w:rsidP="00A5656C">
      <w:r>
        <w:rPr>
          <w:noProof/>
          <w:sz w:val="16"/>
          <w:szCs w:val="16"/>
        </w:rPr>
        <w:drawing>
          <wp:inline distT="0" distB="0" distL="0" distR="0" wp14:anchorId="2C990F75" wp14:editId="06F2C23D">
            <wp:extent cx="2916936" cy="18274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RsyvDhPB6_KCimEk-2kW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8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47C">
        <w:rPr>
          <w:rStyle w:val="CommentReference"/>
        </w:rPr>
        <w:commentReference w:id="34"/>
      </w:r>
    </w:p>
    <w:p w:rsidR="00A77C3F" w:rsidRPr="002361CA" w:rsidRDefault="00A77C3F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  <w:lang w:val="sr-Latn-RS"/>
        </w:rPr>
      </w:pPr>
      <w:bookmarkStart w:id="35" w:name="_Slika_5._Skica"/>
      <w:bookmarkStart w:id="36" w:name="_Slika_2._Skica"/>
      <w:bookmarkEnd w:id="35"/>
      <w:bookmarkEnd w:id="36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9A4FAA">
        <w:rPr>
          <w:rFonts w:ascii="Times New Roman" w:hAnsi="Times New Roman"/>
          <w:b w:val="0"/>
          <w:sz w:val="16"/>
          <w:szCs w:val="16"/>
        </w:rPr>
        <w:t>2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Pr="001721DA">
        <w:rPr>
          <w:rFonts w:ascii="Times New Roman" w:hAnsi="Times New Roman"/>
          <w:b w:val="0"/>
          <w:sz w:val="16"/>
          <w:szCs w:val="16"/>
        </w:rPr>
        <w:t>Skica</w:t>
      </w:r>
      <w:r w:rsidRPr="001721DA">
        <w:rPr>
          <w:rFonts w:ascii="Times New Roman" w:hAnsi="Times New Roman"/>
          <w:b w:val="0"/>
          <w:i/>
          <w:sz w:val="16"/>
          <w:szCs w:val="16"/>
        </w:rPr>
        <w:t xml:space="preserve"> </w:t>
      </w:r>
      <w:r w:rsidRPr="001721DA">
        <w:rPr>
          <w:rFonts w:ascii="Times New Roman" w:hAnsi="Times New Roman"/>
          <w:b w:val="0"/>
          <w:sz w:val="16"/>
          <w:szCs w:val="16"/>
        </w:rPr>
        <w:t>CBOW</w:t>
      </w:r>
      <w:r w:rsidRPr="001721DA">
        <w:rPr>
          <w:rFonts w:ascii="Times New Roman" w:hAnsi="Times New Roman"/>
          <w:b w:val="0"/>
          <w:i/>
          <w:sz w:val="16"/>
          <w:szCs w:val="16"/>
        </w:rPr>
        <w:t xml:space="preserve"> </w:t>
      </w:r>
      <w:r w:rsidRPr="001721DA">
        <w:rPr>
          <w:rFonts w:ascii="Times New Roman" w:hAnsi="Times New Roman"/>
          <w:b w:val="0"/>
          <w:sz w:val="16"/>
          <w:szCs w:val="16"/>
        </w:rPr>
        <w:t>algoritma</w:t>
      </w:r>
      <w:r>
        <w:rPr>
          <w:rFonts w:ascii="Times New Roman" w:hAnsi="Times New Roman"/>
          <w:b w:val="0"/>
          <w:sz w:val="16"/>
          <w:szCs w:val="16"/>
        </w:rPr>
        <w:t xml:space="preserve"> </w:t>
      </w:r>
    </w:p>
    <w:p w:rsidR="00A77C3F" w:rsidRDefault="0010204E" w:rsidP="00B01AEC">
      <w:pPr>
        <w:spacing w:after="120" w:line="228" w:lineRule="auto"/>
        <w:jc w:val="both"/>
        <w:rPr>
          <w:lang w:val="sr-Latn-RS"/>
        </w:rPr>
      </w:pPr>
      <w:r w:rsidRPr="001721DA">
        <w:rPr>
          <w:rStyle w:val="QuoteChar"/>
        </w:rPr>
        <w:t>Skip-</w:t>
      </w:r>
      <w:r w:rsidR="00961DA1" w:rsidRPr="001721DA">
        <w:rPr>
          <w:rStyle w:val="QuoteChar"/>
        </w:rPr>
        <w:t>gram</w:t>
      </w:r>
      <w:r w:rsidR="00961DA1">
        <w:rPr>
          <w:lang w:val="sr-Latn-RS"/>
        </w:rPr>
        <w:t xml:space="preserve"> algoritam </w:t>
      </w:r>
      <w:r w:rsidR="00416C34">
        <w:rPr>
          <w:lang w:val="sr-Latn-RS"/>
        </w:rPr>
        <w:t>radi</w:t>
      </w:r>
      <w:r w:rsidR="00494A94">
        <w:rPr>
          <w:lang w:val="sr-Latn-RS"/>
        </w:rPr>
        <w:t xml:space="preserve"> suprotno </w:t>
      </w:r>
      <w:proofErr w:type="gramStart"/>
      <w:r w:rsidR="00494A94">
        <w:rPr>
          <w:lang w:val="sr-Latn-RS"/>
        </w:rPr>
        <w:t>od</w:t>
      </w:r>
      <w:proofErr w:type="gramEnd"/>
      <w:r w:rsidR="00494A94">
        <w:rPr>
          <w:lang w:val="sr-Latn-RS"/>
        </w:rPr>
        <w:t xml:space="preserve"> CBOW</w:t>
      </w:r>
      <w:r w:rsidR="00C4510A">
        <w:rPr>
          <w:lang w:val="sr-Latn-RS"/>
        </w:rPr>
        <w:t xml:space="preserve"> algoritma</w:t>
      </w:r>
      <w:r w:rsidR="00C4510A" w:rsidRPr="00C4510A">
        <w:rPr>
          <w:lang w:val="sr-Latn-RS"/>
        </w:rPr>
        <w:t>: umesto da</w:t>
      </w:r>
      <w:r w:rsidR="004C02AF">
        <w:rPr>
          <w:lang w:val="sr-Latn-RS"/>
        </w:rPr>
        <w:t xml:space="preserve"> se svaki put predviđa</w:t>
      </w:r>
      <w:r w:rsidR="00C4510A" w:rsidRPr="00C4510A">
        <w:rPr>
          <w:lang w:val="sr-Latn-RS"/>
        </w:rPr>
        <w:t xml:space="preserve"> </w:t>
      </w:r>
      <w:r w:rsidR="004C02AF">
        <w:rPr>
          <w:lang w:val="sr-Latn-RS"/>
        </w:rPr>
        <w:t>jedna</w:t>
      </w:r>
      <w:r w:rsidR="00C4510A">
        <w:rPr>
          <w:lang w:val="sr-Latn-RS"/>
        </w:rPr>
        <w:t xml:space="preserve"> reč</w:t>
      </w:r>
      <w:r w:rsidR="009568B4">
        <w:rPr>
          <w:lang w:val="sr-Latn-RS"/>
        </w:rPr>
        <w:t>, koristi se jedna</w:t>
      </w:r>
      <w:r w:rsidR="00C4510A" w:rsidRPr="00C4510A">
        <w:rPr>
          <w:lang w:val="sr-Latn-RS"/>
        </w:rPr>
        <w:t xml:space="preserve"> reč </w:t>
      </w:r>
      <w:r w:rsidR="009568B4">
        <w:rPr>
          <w:lang w:val="sr-Latn-RS"/>
        </w:rPr>
        <w:t>da bi se predvidele</w:t>
      </w:r>
      <w:r w:rsidR="00B42EB4">
        <w:rPr>
          <w:lang w:val="sr-Latn-RS"/>
        </w:rPr>
        <w:t xml:space="preserve"> sve okolne reči, odnosno kontekst</w:t>
      </w:r>
      <w:r w:rsidR="00C4510A" w:rsidRPr="00C4510A">
        <w:rPr>
          <w:lang w:val="sr-Latn-RS"/>
        </w:rPr>
        <w:t xml:space="preserve">. </w:t>
      </w:r>
    </w:p>
    <w:p w:rsidR="0010204E" w:rsidRDefault="007B7B89" w:rsidP="00170804">
      <w:pPr>
        <w:spacing w:after="120" w:line="228" w:lineRule="auto"/>
        <w:jc w:val="both"/>
        <w:rPr>
          <w:lang w:val="sr-Latn-RS"/>
        </w:rPr>
      </w:pPr>
      <w:bookmarkStart w:id="37" w:name="_Slika_6._Razlika"/>
      <w:bookmarkEnd w:id="37"/>
      <w:r>
        <w:rPr>
          <w:lang w:val="sr-Latn-RS"/>
        </w:rPr>
        <w:t xml:space="preserve">Cilj </w:t>
      </w:r>
      <w:r w:rsidRPr="00984B23">
        <w:rPr>
          <w:rStyle w:val="QuoteChar"/>
        </w:rPr>
        <w:t>Doc2Vec</w:t>
      </w:r>
      <w:r>
        <w:rPr>
          <w:lang w:val="sr-Latn-RS"/>
        </w:rPr>
        <w:t>-a</w:t>
      </w:r>
      <w:r w:rsidRPr="007B7B89">
        <w:rPr>
          <w:lang w:val="sr-Latn-RS"/>
        </w:rPr>
        <w:t xml:space="preserve"> je da kreira numerički prikaz dokumenta, bez obzira na njegovu dužinu. </w:t>
      </w:r>
      <w:r>
        <w:rPr>
          <w:lang w:val="sr-Latn-RS"/>
        </w:rPr>
        <w:t xml:space="preserve">Dokumenti nisu iste </w:t>
      </w:r>
      <w:r w:rsidRPr="007B7B89">
        <w:rPr>
          <w:lang w:val="sr-Latn-RS"/>
        </w:rPr>
        <w:t>logičk</w:t>
      </w:r>
      <w:r>
        <w:rPr>
          <w:lang w:val="sr-Latn-RS"/>
        </w:rPr>
        <w:t>e strukture kao</w:t>
      </w:r>
      <w:r w:rsidRPr="007B7B89">
        <w:rPr>
          <w:lang w:val="sr-Latn-RS"/>
        </w:rPr>
        <w:t xml:space="preserve"> reči</w:t>
      </w:r>
      <w:r w:rsidR="00085233">
        <w:rPr>
          <w:lang w:val="sr-Latn-RS"/>
        </w:rPr>
        <w:t>,</w:t>
      </w:r>
      <w:r w:rsidR="005A6D2F">
        <w:rPr>
          <w:lang w:val="sr-Latn-RS"/>
        </w:rPr>
        <w:t xml:space="preserve"> algoritam koji rešava </w:t>
      </w:r>
      <w:r w:rsidR="00085233">
        <w:rPr>
          <w:lang w:val="sr-Latn-RS"/>
        </w:rPr>
        <w:t xml:space="preserve">ovaj </w:t>
      </w:r>
      <w:r w:rsidR="005A6D2F">
        <w:rPr>
          <w:lang w:val="sr-Latn-RS"/>
        </w:rPr>
        <w:t>problem</w:t>
      </w:r>
      <w:r w:rsidR="005A6D2F" w:rsidRPr="005A6D2F">
        <w:rPr>
          <w:lang w:val="sr-Latn-RS"/>
        </w:rPr>
        <w:t xml:space="preserve"> </w:t>
      </w:r>
      <w:r w:rsidR="005A6D2F">
        <w:rPr>
          <w:lang w:val="sr-Latn-RS"/>
        </w:rPr>
        <w:t xml:space="preserve">je </w:t>
      </w:r>
      <w:r w:rsidR="005A6D2F" w:rsidRPr="005A6D2F">
        <w:rPr>
          <w:lang w:val="sr-Latn-RS"/>
        </w:rPr>
        <w:t>proširenje CBO</w:t>
      </w:r>
      <w:r w:rsidR="005A6D2F">
        <w:rPr>
          <w:lang w:val="sr-Latn-RS"/>
        </w:rPr>
        <w:t>W</w:t>
      </w:r>
      <w:r w:rsidR="005A6D2F" w:rsidRPr="005A6D2F">
        <w:rPr>
          <w:lang w:val="sr-Latn-RS"/>
        </w:rPr>
        <w:t xml:space="preserve"> modela. </w:t>
      </w:r>
      <w:r w:rsidR="005A6D2F">
        <w:rPr>
          <w:lang w:val="sr-Latn-RS"/>
        </w:rPr>
        <w:t>Umesto</w:t>
      </w:r>
      <w:r w:rsidR="005A6D2F" w:rsidRPr="005A6D2F">
        <w:rPr>
          <w:lang w:val="sr-Latn-RS"/>
        </w:rPr>
        <w:t xml:space="preserve"> </w:t>
      </w:r>
      <w:r w:rsidR="005A6D2F">
        <w:rPr>
          <w:lang w:val="sr-Latn-RS"/>
        </w:rPr>
        <w:t>korišćenja</w:t>
      </w:r>
      <w:r w:rsidR="005A6D2F" w:rsidRPr="005A6D2F">
        <w:rPr>
          <w:lang w:val="sr-Latn-RS"/>
        </w:rPr>
        <w:t xml:space="preserve"> samo reči za predviđanje </w:t>
      </w:r>
      <w:r w:rsidR="005A6D2F">
        <w:rPr>
          <w:lang w:val="sr-Latn-RS"/>
        </w:rPr>
        <w:t>naredne</w:t>
      </w:r>
      <w:r w:rsidR="005A6D2F" w:rsidRPr="005A6D2F">
        <w:rPr>
          <w:lang w:val="sr-Latn-RS"/>
        </w:rPr>
        <w:t xml:space="preserve"> reči, </w:t>
      </w:r>
      <w:r w:rsidR="005A6D2F">
        <w:rPr>
          <w:lang w:val="sr-Latn-RS"/>
        </w:rPr>
        <w:t>dodaje</w:t>
      </w:r>
      <w:r w:rsidR="005A6D2F" w:rsidRPr="005A6D2F">
        <w:rPr>
          <w:lang w:val="sr-Latn-RS"/>
        </w:rPr>
        <w:t xml:space="preserve"> </w:t>
      </w:r>
      <w:r w:rsidR="005A6D2F">
        <w:rPr>
          <w:lang w:val="sr-Latn-RS"/>
        </w:rPr>
        <w:t>se</w:t>
      </w:r>
      <w:r w:rsidR="005A6D2F" w:rsidRPr="005A6D2F">
        <w:rPr>
          <w:lang w:val="sr-Latn-RS"/>
        </w:rPr>
        <w:t xml:space="preserve"> još jedan vektor </w:t>
      </w:r>
      <w:r w:rsidR="005A6D2F">
        <w:rPr>
          <w:lang w:val="sr-Latn-RS"/>
        </w:rPr>
        <w:t>obeležja</w:t>
      </w:r>
      <w:r w:rsidR="00AF158D">
        <w:rPr>
          <w:lang w:val="sr-Latn-RS"/>
        </w:rPr>
        <w:t xml:space="preserve"> (Paragra</w:t>
      </w:r>
      <w:r w:rsidR="00890359">
        <w:rPr>
          <w:lang w:val="sr-Latn-RS"/>
        </w:rPr>
        <w:t>f</w:t>
      </w:r>
      <w:r w:rsidR="00AF158D">
        <w:rPr>
          <w:lang w:val="sr-Latn-RS"/>
        </w:rPr>
        <w:t xml:space="preserve"> id)</w:t>
      </w:r>
      <w:r w:rsidR="005A6D2F" w:rsidRPr="005A6D2F">
        <w:rPr>
          <w:lang w:val="sr-Latn-RS"/>
        </w:rPr>
        <w:t>,</w:t>
      </w:r>
      <w:r w:rsidR="005A6D2F">
        <w:rPr>
          <w:lang w:val="sr-Latn-RS"/>
        </w:rPr>
        <w:t xml:space="preserve"> koji je jedinstven za dokument,</w:t>
      </w:r>
      <w:r w:rsidR="00AF158D">
        <w:rPr>
          <w:lang w:val="sr-Latn-RS"/>
        </w:rPr>
        <w:t xml:space="preserve"> što je</w:t>
      </w:r>
      <w:r w:rsidR="005A6D2F">
        <w:rPr>
          <w:lang w:val="sr-Latn-RS"/>
        </w:rPr>
        <w:t xml:space="preserve"> prikazano na slici </w:t>
      </w:r>
      <w:r w:rsidR="00DD1A4C">
        <w:fldChar w:fldCharType="begin"/>
      </w:r>
      <w:r w:rsidR="00DD1A4C">
        <w:instrText xml:space="preserve"> HYPERLINK \l "_Slika_7._Razlika" </w:instrText>
      </w:r>
      <w:r w:rsidR="00DD1A4C">
        <w:fldChar w:fldCharType="separate"/>
      </w:r>
      <w:r w:rsidR="001272C1">
        <w:rPr>
          <w:rStyle w:val="Hyperlink"/>
          <w:lang w:val="sr-Latn-RS"/>
        </w:rPr>
        <w:t>3</w:t>
      </w:r>
      <w:r w:rsidR="00DD1A4C">
        <w:rPr>
          <w:rStyle w:val="Hyperlink"/>
          <w:lang w:val="sr-Latn-RS"/>
        </w:rPr>
        <w:fldChar w:fldCharType="end"/>
      </w:r>
      <w:r w:rsidR="005A6D2F">
        <w:rPr>
          <w:lang w:val="sr-Latn-RS"/>
        </w:rPr>
        <w:t>.</w:t>
      </w:r>
      <w:r w:rsidR="00631738">
        <w:rPr>
          <w:lang w:val="sr-Latn-RS"/>
        </w:rPr>
        <w:t xml:space="preserve"> Ovaj metod se naziva </w:t>
      </w:r>
      <w:r w:rsidR="00631738" w:rsidRPr="001721DA">
        <w:rPr>
          <w:rStyle w:val="QuoteChar"/>
        </w:rPr>
        <w:t xml:space="preserve">Distributed Memory version of Paragraph Vector </w:t>
      </w:r>
      <w:r w:rsidR="00631738" w:rsidRPr="00631738">
        <w:rPr>
          <w:lang w:val="sr-Latn-RS"/>
        </w:rPr>
        <w:t>(PV-DM)</w:t>
      </w:r>
      <w:r w:rsidR="00631738">
        <w:rPr>
          <w:lang w:val="sr-Latn-RS"/>
        </w:rPr>
        <w:t xml:space="preserve">. </w:t>
      </w:r>
    </w:p>
    <w:p w:rsidR="005A6D2F" w:rsidRDefault="00E61F01" w:rsidP="00A5656C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>
            <wp:extent cx="320040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x-gtU4UlO8FAsRvL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2F" w:rsidRPr="002361CA" w:rsidRDefault="005A6D2F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  <w:lang w:val="sr-Latn-RS"/>
        </w:rPr>
      </w:pPr>
      <w:bookmarkStart w:id="38" w:name="_Slika_7._Razlika"/>
      <w:bookmarkEnd w:id="38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1272C1">
        <w:rPr>
          <w:rFonts w:ascii="Times New Roman" w:hAnsi="Times New Roman"/>
          <w:b w:val="0"/>
          <w:sz w:val="16"/>
          <w:szCs w:val="16"/>
        </w:rPr>
        <w:t>3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="00631738" w:rsidRPr="00E56CE7">
        <w:rPr>
          <w:rFonts w:ascii="Times New Roman" w:hAnsi="Times New Roman"/>
          <w:b w:val="0"/>
          <w:i/>
          <w:sz w:val="16"/>
          <w:szCs w:val="16"/>
        </w:rPr>
        <w:t>Distributed Memory version of Paragraph Vector</w:t>
      </w:r>
      <w:r w:rsidR="00631738" w:rsidRPr="00631738">
        <w:rPr>
          <w:rFonts w:ascii="Times New Roman" w:hAnsi="Times New Roman"/>
          <w:b w:val="0"/>
          <w:sz w:val="16"/>
          <w:szCs w:val="16"/>
        </w:rPr>
        <w:t xml:space="preserve"> (PV-DM)</w:t>
      </w:r>
    </w:p>
    <w:p w:rsidR="005A6D2F" w:rsidRDefault="00E27D27" w:rsidP="00735505">
      <w:pPr>
        <w:spacing w:after="120" w:line="228" w:lineRule="auto"/>
        <w:jc w:val="both"/>
        <w:rPr>
          <w:lang w:val="sr-Latn-RS"/>
        </w:rPr>
      </w:pPr>
      <w:r>
        <w:rPr>
          <w:lang w:val="sr-Latn-RS"/>
        </w:rPr>
        <w:t xml:space="preserve">Kao i kod </w:t>
      </w:r>
      <w:r w:rsidRPr="00FD4802">
        <w:rPr>
          <w:rStyle w:val="QuoteChar"/>
        </w:rPr>
        <w:t>Word2Vec</w:t>
      </w:r>
      <w:r>
        <w:rPr>
          <w:lang w:val="sr-Latn-RS"/>
        </w:rPr>
        <w:t>-a</w:t>
      </w:r>
      <w:r w:rsidRPr="00E27D27">
        <w:rPr>
          <w:lang w:val="sr-Latn-RS"/>
        </w:rPr>
        <w:t>,</w:t>
      </w:r>
      <w:r>
        <w:rPr>
          <w:lang w:val="sr-Latn-RS"/>
        </w:rPr>
        <w:t xml:space="preserve"> može se koristiti</w:t>
      </w:r>
      <w:r w:rsidRPr="00E27D27">
        <w:rPr>
          <w:lang w:val="sr-Latn-RS"/>
        </w:rPr>
        <w:t xml:space="preserve"> d</w:t>
      </w:r>
      <w:r>
        <w:rPr>
          <w:lang w:val="sr-Latn-RS"/>
        </w:rPr>
        <w:t xml:space="preserve">rugi algoritam, sličan </w:t>
      </w:r>
      <w:r w:rsidRPr="00E56CE7">
        <w:rPr>
          <w:rStyle w:val="QuoteChar"/>
        </w:rPr>
        <w:t>S</w:t>
      </w:r>
      <w:r w:rsidR="00867F9E" w:rsidRPr="00E56CE7">
        <w:rPr>
          <w:rStyle w:val="QuoteChar"/>
        </w:rPr>
        <w:t>kip-gramu</w:t>
      </w:r>
      <w:r w:rsidR="00E33DB2">
        <w:rPr>
          <w:lang w:val="sr-Latn-RS"/>
        </w:rPr>
        <w:t>,</w:t>
      </w:r>
      <w:r w:rsidRPr="00E27D27">
        <w:rPr>
          <w:lang w:val="sr-Latn-RS"/>
        </w:rPr>
        <w:t xml:space="preserve"> </w:t>
      </w:r>
      <w:r w:rsidR="00DB4E21">
        <w:rPr>
          <w:lang w:val="sr-Latn-RS"/>
        </w:rPr>
        <w:t>koji se naziva</w:t>
      </w:r>
      <w:r w:rsidRPr="00E27D27">
        <w:rPr>
          <w:lang w:val="sr-Latn-RS"/>
        </w:rPr>
        <w:t xml:space="preserve"> </w:t>
      </w:r>
      <w:r w:rsidR="00DB4E21" w:rsidRPr="00E56CE7">
        <w:rPr>
          <w:rStyle w:val="QuoteChar"/>
        </w:rPr>
        <w:t>Distributed Bag of Words version of Paragraph Vector</w:t>
      </w:r>
      <w:r>
        <w:rPr>
          <w:lang w:val="sr-Latn-RS"/>
        </w:rPr>
        <w:t xml:space="preserve"> (PV</w:t>
      </w:r>
      <w:r w:rsidRPr="00E27D27">
        <w:rPr>
          <w:lang w:val="sr-Latn-RS"/>
        </w:rPr>
        <w:t>-DBO</w:t>
      </w:r>
      <w:r>
        <w:rPr>
          <w:lang w:val="sr-Latn-RS"/>
        </w:rPr>
        <w:t>W</w:t>
      </w:r>
      <w:r w:rsidRPr="00E27D27">
        <w:rPr>
          <w:lang w:val="sr-Latn-RS"/>
        </w:rPr>
        <w:t>)</w:t>
      </w:r>
      <w:r w:rsidR="00C87E28">
        <w:rPr>
          <w:lang w:val="sr-Latn-RS"/>
        </w:rPr>
        <w:t xml:space="preserve">, prikazan na slici </w:t>
      </w:r>
      <w:r w:rsidR="00DD1A4C">
        <w:fldChar w:fldCharType="begin"/>
      </w:r>
      <w:r w:rsidR="00DD1A4C">
        <w:instrText xml:space="preserve"> HYPERLINK \l "_Slika_8._Distributed" </w:instrText>
      </w:r>
      <w:r w:rsidR="00DD1A4C">
        <w:fldChar w:fldCharType="separate"/>
      </w:r>
      <w:r w:rsidR="001272C1">
        <w:rPr>
          <w:rStyle w:val="Hyperlink"/>
          <w:lang w:val="sr-Latn-RS"/>
        </w:rPr>
        <w:t>4</w:t>
      </w:r>
      <w:r w:rsidR="00DD1A4C">
        <w:rPr>
          <w:rStyle w:val="Hyperlink"/>
          <w:lang w:val="sr-Latn-RS"/>
        </w:rPr>
        <w:fldChar w:fldCharType="end"/>
      </w:r>
      <w:r>
        <w:rPr>
          <w:lang w:val="sr-Latn-RS"/>
        </w:rPr>
        <w:t>.</w:t>
      </w:r>
    </w:p>
    <w:p w:rsidR="00C87E28" w:rsidRDefault="00E61F01" w:rsidP="00A5656C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2926080" cy="1828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NtIsrbd4VQzUKVKr_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28" w:rsidRDefault="00C87E28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39" w:name="_Slika_8._Distributed"/>
      <w:bookmarkEnd w:id="39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1272C1">
        <w:rPr>
          <w:rFonts w:ascii="Times New Roman" w:hAnsi="Times New Roman"/>
          <w:b w:val="0"/>
          <w:sz w:val="16"/>
          <w:szCs w:val="16"/>
        </w:rPr>
        <w:t>4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Pr="00FF29BA">
        <w:rPr>
          <w:rFonts w:ascii="Times New Roman" w:hAnsi="Times New Roman"/>
          <w:b w:val="0"/>
          <w:i/>
          <w:sz w:val="16"/>
          <w:szCs w:val="16"/>
        </w:rPr>
        <w:t>Distributed Bag of Words versio</w:t>
      </w:r>
      <w:r w:rsidR="00E671D4" w:rsidRPr="00FF29BA">
        <w:rPr>
          <w:rFonts w:ascii="Times New Roman" w:hAnsi="Times New Roman"/>
          <w:b w:val="0"/>
          <w:i/>
          <w:sz w:val="16"/>
          <w:szCs w:val="16"/>
        </w:rPr>
        <w:t>n of Paragraph Vector</w:t>
      </w:r>
      <w:r w:rsidR="00E671D4">
        <w:rPr>
          <w:rFonts w:ascii="Times New Roman" w:hAnsi="Times New Roman"/>
          <w:b w:val="0"/>
          <w:sz w:val="16"/>
          <w:szCs w:val="16"/>
        </w:rPr>
        <w:t xml:space="preserve"> (PV-DBOW)</w:t>
      </w:r>
    </w:p>
    <w:p w:rsidR="00085233" w:rsidRPr="00085233" w:rsidRDefault="00085233" w:rsidP="00085233">
      <w:pPr>
        <w:spacing w:after="120" w:line="228" w:lineRule="auto"/>
        <w:jc w:val="both"/>
        <w:rPr>
          <w:lang w:val="sr-Latn-RS"/>
        </w:rPr>
      </w:pPr>
      <w:r w:rsidRPr="00CB2236">
        <w:rPr>
          <w:lang w:val="sr-Latn-RS"/>
        </w:rPr>
        <w:t xml:space="preserve">Dodatno za </w:t>
      </w:r>
      <w:r w:rsidRPr="00402914">
        <w:rPr>
          <w:rStyle w:val="QuoteChar"/>
        </w:rPr>
        <w:t>Doc2Vec</w:t>
      </w:r>
      <w:r w:rsidRPr="00CB2236">
        <w:rPr>
          <w:lang w:val="sr-Latn-RS"/>
        </w:rPr>
        <w:t xml:space="preserve"> je prvo potrebno prikupiti sve reči iz labela i proslediti ih </w:t>
      </w:r>
      <w:r w:rsidRPr="00402914">
        <w:rPr>
          <w:rStyle w:val="QuoteChar"/>
        </w:rPr>
        <w:t>Doc2Vec</w:t>
      </w:r>
      <w:r w:rsidRPr="00CB2236">
        <w:rPr>
          <w:lang w:val="sr-Latn-RS"/>
        </w:rPr>
        <w:t xml:space="preserve"> modelu kako bi mogao da se napravi rečnik, zatim se taj model obučava i koristi se infer_vector metoda kako bi se reči iz skupa podataka transformisale u vektore numeričkih vrednosti.</w:t>
      </w:r>
    </w:p>
    <w:p w:rsidR="000E6076" w:rsidRPr="00F4306E" w:rsidRDefault="001272C1" w:rsidP="001272C1">
      <w:pPr>
        <w:spacing w:after="120" w:line="228" w:lineRule="auto"/>
        <w:ind w:firstLine="288"/>
        <w:jc w:val="both"/>
      </w:pPr>
      <w:r>
        <w:rPr>
          <w:i/>
          <w:iCs/>
          <w:noProof/>
          <w:color w:val="000000"/>
        </w:rPr>
        <w:drawing>
          <wp:anchor distT="0" distB="0" distL="114300" distR="114300" simplePos="0" relativeHeight="251657216" behindDoc="1" locked="0" layoutInCell="1" allowOverlap="1" wp14:anchorId="6CD04229" wp14:editId="0C87057A">
            <wp:simplePos x="0" y="0"/>
            <wp:positionH relativeFrom="column">
              <wp:posOffset>-19050</wp:posOffset>
            </wp:positionH>
            <wp:positionV relativeFrom="paragraph">
              <wp:posOffset>850900</wp:posOffset>
            </wp:positionV>
            <wp:extent cx="6593840" cy="1556385"/>
            <wp:effectExtent l="0" t="0" r="0" b="5715"/>
            <wp:wrapSquare wrapText="bothSides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neml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D54" w:rsidRPr="00C207A7">
        <w:rPr>
          <w:rStyle w:val="QuoteChar"/>
        </w:rPr>
        <w:t>Multi</w:t>
      </w:r>
      <w:r w:rsidR="00FE0305" w:rsidRPr="00C207A7">
        <w:rPr>
          <w:rStyle w:val="QuoteChar"/>
        </w:rPr>
        <w:t>label embedding</w:t>
      </w:r>
      <w:r w:rsidR="00FE0305" w:rsidRPr="00FE0305">
        <w:rPr>
          <w:lang w:val="sr-Latn-RS"/>
        </w:rPr>
        <w:t xml:space="preserve"> </w:t>
      </w:r>
      <w:r w:rsidR="00DF3F5E">
        <w:rPr>
          <w:lang w:val="sr-Latn-RS"/>
        </w:rPr>
        <w:t>tehnike</w:t>
      </w:r>
      <w:r w:rsidR="008844FD">
        <w:rPr>
          <w:lang w:val="sr-Latn-RS"/>
        </w:rPr>
        <w:t xml:space="preserve"> [</w:t>
      </w:r>
      <w:hyperlink w:anchor="ref6" w:history="1">
        <w:r w:rsidR="008844FD" w:rsidRPr="00226D2B">
          <w:rPr>
            <w:rStyle w:val="Hyperlink"/>
            <w:lang w:val="sr-Latn-RS"/>
          </w:rPr>
          <w:t>6</w:t>
        </w:r>
      </w:hyperlink>
      <w:r w:rsidR="008844FD">
        <w:rPr>
          <w:lang w:val="sr-Latn-RS"/>
        </w:rPr>
        <w:t>]</w:t>
      </w:r>
      <w:r w:rsidR="00DF3F5E">
        <w:rPr>
          <w:lang w:val="sr-Latn-RS"/>
        </w:rPr>
        <w:t xml:space="preserve"> p</w:t>
      </w:r>
      <w:r w:rsidR="00DF3F5E" w:rsidRPr="00DF3F5E">
        <w:rPr>
          <w:lang w:val="sr-Latn-RS"/>
        </w:rPr>
        <w:t xml:space="preserve">ojavile su se kao odgovor </w:t>
      </w:r>
      <w:proofErr w:type="gramStart"/>
      <w:r w:rsidR="00DF3F5E" w:rsidRPr="00DF3F5E">
        <w:rPr>
          <w:lang w:val="sr-Latn-RS"/>
        </w:rPr>
        <w:t>na</w:t>
      </w:r>
      <w:proofErr w:type="gramEnd"/>
      <w:r w:rsidR="00DF3F5E" w:rsidRPr="00DF3F5E">
        <w:rPr>
          <w:lang w:val="sr-Latn-RS"/>
        </w:rPr>
        <w:t xml:space="preserve"> potrebu da se nosi sa velikim prostorom za </w:t>
      </w:r>
      <w:r w:rsidR="00DF3F5E">
        <w:rPr>
          <w:lang w:val="sr-Latn-RS"/>
        </w:rPr>
        <w:t>labele</w:t>
      </w:r>
      <w:r w:rsidR="00DF3F5E" w:rsidRPr="00DF3F5E">
        <w:rPr>
          <w:lang w:val="sr-Latn-RS"/>
        </w:rPr>
        <w:t xml:space="preserve">, ali sa </w:t>
      </w:r>
      <w:r w:rsidR="00931632">
        <w:rPr>
          <w:lang w:val="sr-Latn-RS"/>
        </w:rPr>
        <w:t>razvojem računara</w:t>
      </w:r>
      <w:r w:rsidR="00DF3F5E" w:rsidRPr="00DF3F5E">
        <w:rPr>
          <w:lang w:val="sr-Latn-RS"/>
        </w:rPr>
        <w:t xml:space="preserve"> postale su metod za poboljšanje kvaliteta klasifikacije</w:t>
      </w:r>
      <w:r w:rsidR="00DB0D54">
        <w:rPr>
          <w:lang w:val="sr-Latn-RS"/>
        </w:rPr>
        <w:t>.</w:t>
      </w:r>
      <w:r w:rsidR="000E6076">
        <w:rPr>
          <w:lang w:val="sr-Latn-RS"/>
        </w:rPr>
        <w:t xml:space="preserve"> </w:t>
      </w:r>
      <w:r w:rsidR="006F7329">
        <w:rPr>
          <w:lang w:val="sr-Latn-RS"/>
        </w:rPr>
        <w:t xml:space="preserve">U ovom radu korišćen je </w:t>
      </w:r>
      <w:r w:rsidR="006F7329" w:rsidRPr="00226D2B">
        <w:rPr>
          <w:rStyle w:val="QuoteChar"/>
        </w:rPr>
        <w:t>Label</w:t>
      </w:r>
      <w:r w:rsidR="009E14F6" w:rsidRPr="00226D2B">
        <w:rPr>
          <w:rStyle w:val="QuoteChar"/>
        </w:rPr>
        <w:t>Network Embeddings</w:t>
      </w:r>
      <w:r w:rsidR="009E14F6">
        <w:rPr>
          <w:lang w:val="sr-Latn-RS"/>
        </w:rPr>
        <w:t xml:space="preserve"> koji je prikazan na slici </w:t>
      </w:r>
      <w:hyperlink w:anchor="_Slika_9._Label" w:history="1">
        <w:r w:rsidR="00695FD8">
          <w:rPr>
            <w:rStyle w:val="Hyperlink"/>
            <w:lang w:val="sr-Latn-RS"/>
          </w:rPr>
          <w:t>5</w:t>
        </w:r>
      </w:hyperlink>
      <w:r w:rsidR="009E14F6">
        <w:rPr>
          <w:lang w:val="sr-Latn-RS"/>
        </w:rPr>
        <w:t>.</w:t>
      </w:r>
    </w:p>
    <w:p w:rsidR="00530D63" w:rsidRDefault="001272C1" w:rsidP="00FE0305">
      <w:pPr>
        <w:spacing w:before="240"/>
        <w:jc w:val="both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E4929D" wp14:editId="09D934EE">
                <wp:simplePos x="0" y="0"/>
                <wp:positionH relativeFrom="column">
                  <wp:posOffset>6350</wp:posOffset>
                </wp:positionH>
                <wp:positionV relativeFrom="paragraph">
                  <wp:posOffset>1650365</wp:posOffset>
                </wp:positionV>
                <wp:extent cx="6624320" cy="408305"/>
                <wp:effectExtent l="0" t="0" r="2413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F6" w:rsidRPr="00330C9E" w:rsidRDefault="009E14F6" w:rsidP="00330C9E">
                            <w:pPr>
                              <w:pStyle w:val="Heading6"/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</w:pPr>
                            <w:bookmarkStart w:id="40" w:name="_Slika_9._Label"/>
                            <w:bookmarkEnd w:id="40"/>
                            <w:proofErr w:type="gramStart"/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Slika </w:t>
                            </w:r>
                            <w:r w:rsidR="00695FD8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>5</w:t>
                            </w:r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6F44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>Dijagram</w:t>
                            </w:r>
                            <w:r w:rsidR="003C59A9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6D2B">
                              <w:rPr>
                                <w:rFonts w:ascii="Times New Roman" w:hAnsi="Times New Roman"/>
                                <w:b w:val="0"/>
                                <w:i/>
                                <w:sz w:val="16"/>
                                <w:szCs w:val="16"/>
                              </w:rPr>
                              <w:t>Label Network Embeddings</w:t>
                            </w:r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59A9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za </w:t>
                            </w:r>
                            <w:r w:rsidR="003C59A9" w:rsidRPr="004B3F1A">
                              <w:rPr>
                                <w:rFonts w:ascii="Times New Roman" w:hAnsi="Times New Roman"/>
                                <w:b w:val="0"/>
                                <w:i/>
                                <w:sz w:val="16"/>
                                <w:szCs w:val="16"/>
                              </w:rPr>
                              <w:t>Multil</w:t>
                            </w:r>
                            <w:r w:rsidRPr="004B3F1A">
                              <w:rPr>
                                <w:rFonts w:ascii="Times New Roman" w:hAnsi="Times New Roman"/>
                                <w:b w:val="0"/>
                                <w:i/>
                                <w:sz w:val="16"/>
                                <w:szCs w:val="16"/>
                              </w:rPr>
                              <w:t>abel</w:t>
                            </w:r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59A9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klasifikacionu </w:t>
                            </w:r>
                            <w:r w:rsidR="003C59A9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  <w:lang w:val="sr-Latn-RS"/>
                              </w:rPr>
                              <w:t>šemu</w:t>
                            </w:r>
                            <w:r w:rsidRPr="00330C9E">
                              <w:rPr>
                                <w:rFonts w:ascii="Times New Roman" w:hAnsi="Times New Roman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129.95pt;width:521.6pt;height:32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" strokecolor="white">
                <v:textbox style="mso-fit-shape-to-text:t">
                  <w:txbxContent>
                    <w:p w:rsidR="009E14F6" w:rsidRPr="00330C9E" w:rsidRDefault="009E14F6" w:rsidP="00330C9E">
                      <w:pPr>
                        <w:pStyle w:val="Heading6"/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</w:pPr>
                      <w:bookmarkStart w:id="41" w:name="_Slika_9._Label"/>
                      <w:bookmarkEnd w:id="41"/>
                      <w:proofErr w:type="gramStart"/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Slika </w:t>
                      </w:r>
                      <w:r w:rsidR="00695FD8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>5</w:t>
                      </w:r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="00A56F44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>Dijagram</w:t>
                      </w:r>
                      <w:r w:rsidR="003C59A9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Pr="00226D2B">
                        <w:rPr>
                          <w:rFonts w:ascii="Times New Roman" w:hAnsi="Times New Roman"/>
                          <w:b w:val="0"/>
                          <w:i/>
                          <w:sz w:val="16"/>
                          <w:szCs w:val="16"/>
                        </w:rPr>
                        <w:t>Label Network Embeddings</w:t>
                      </w:r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="003C59A9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za </w:t>
                      </w:r>
                      <w:r w:rsidR="003C59A9" w:rsidRPr="004B3F1A">
                        <w:rPr>
                          <w:rFonts w:ascii="Times New Roman" w:hAnsi="Times New Roman"/>
                          <w:b w:val="0"/>
                          <w:i/>
                          <w:sz w:val="16"/>
                          <w:szCs w:val="16"/>
                        </w:rPr>
                        <w:t>Multil</w:t>
                      </w:r>
                      <w:r w:rsidRPr="004B3F1A">
                        <w:rPr>
                          <w:rFonts w:ascii="Times New Roman" w:hAnsi="Times New Roman"/>
                          <w:b w:val="0"/>
                          <w:i/>
                          <w:sz w:val="16"/>
                          <w:szCs w:val="16"/>
                        </w:rPr>
                        <w:t>abel</w:t>
                      </w:r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="003C59A9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klasifikacionu </w:t>
                      </w:r>
                      <w:r w:rsidR="003C59A9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  <w:lang w:val="sr-Latn-RS"/>
                        </w:rPr>
                        <w:t>šemu</w:t>
                      </w:r>
                      <w:r w:rsidRPr="00330C9E">
                        <w:rPr>
                          <w:rFonts w:ascii="Times New Roman" w:hAnsi="Times New Roman"/>
                          <w:b w:val="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7E28" w:rsidRDefault="00530D63" w:rsidP="001272C1">
      <w:pPr>
        <w:spacing w:before="580" w:after="120" w:line="228" w:lineRule="auto"/>
        <w:ind w:firstLine="288"/>
        <w:jc w:val="both"/>
        <w:rPr>
          <w:lang w:val="sr-Latn-RS"/>
        </w:rPr>
      </w:pPr>
      <w:r w:rsidRPr="00530D63">
        <w:rPr>
          <w:lang w:val="sr-Latn-RS"/>
        </w:rPr>
        <w:t>S obzirom da film može pripadati grupi više žanrova, u o</w:t>
      </w:r>
      <w:r>
        <w:rPr>
          <w:lang w:val="sr-Latn-RS"/>
        </w:rPr>
        <w:t xml:space="preserve">vom radu će se koristiti </w:t>
      </w:r>
      <w:r w:rsidRPr="004B3F1A">
        <w:rPr>
          <w:rStyle w:val="QuoteChar"/>
        </w:rPr>
        <w:t>Multilabel</w:t>
      </w:r>
      <w:r>
        <w:rPr>
          <w:lang w:val="sr-Latn-RS"/>
        </w:rPr>
        <w:t xml:space="preserve"> </w:t>
      </w:r>
      <w:r w:rsidRPr="004B3F1A">
        <w:rPr>
          <w:rStyle w:val="QuoteChar"/>
        </w:rPr>
        <w:t>k Nearest Neighbo</w:t>
      </w:r>
      <w:r w:rsidR="00F17B9C">
        <w:rPr>
          <w:rStyle w:val="QuoteChar"/>
        </w:rPr>
        <w:t>u</w:t>
      </w:r>
      <w:r w:rsidRPr="004B3F1A">
        <w:rPr>
          <w:rStyle w:val="QuoteChar"/>
        </w:rPr>
        <w:t>r</w:t>
      </w:r>
      <w:r w:rsidR="00F17B9C">
        <w:rPr>
          <w:rStyle w:val="QuoteChar"/>
        </w:rPr>
        <w:t>s</w:t>
      </w:r>
      <w:r w:rsidRPr="00530D63">
        <w:rPr>
          <w:lang w:val="sr-Latn-RS"/>
        </w:rPr>
        <w:t xml:space="preserve"> (ML-KNN) algoritam, </w:t>
      </w:r>
      <w:r w:rsidRPr="004B3F1A">
        <w:rPr>
          <w:rStyle w:val="QuoteChar"/>
        </w:rPr>
        <w:t>Binary Relevance</w:t>
      </w:r>
      <w:r w:rsidRPr="00530D63">
        <w:rPr>
          <w:lang w:val="sr-Latn-RS"/>
        </w:rPr>
        <w:t xml:space="preserve"> algoritam i </w:t>
      </w:r>
      <w:r w:rsidRPr="004B3F1A">
        <w:rPr>
          <w:rStyle w:val="QuoteChar"/>
        </w:rPr>
        <w:t>Classifier Chain</w:t>
      </w:r>
      <w:r w:rsidR="004C0F35" w:rsidRPr="004B3F1A">
        <w:rPr>
          <w:rStyle w:val="QuoteChar"/>
        </w:rPr>
        <w:t>s</w:t>
      </w:r>
      <w:r>
        <w:rPr>
          <w:lang w:val="sr-Latn-RS"/>
        </w:rPr>
        <w:t xml:space="preserve"> algoritam za </w:t>
      </w:r>
      <w:r w:rsidRPr="004B3F1A">
        <w:rPr>
          <w:rStyle w:val="QuoteChar"/>
        </w:rPr>
        <w:t>Multilabel</w:t>
      </w:r>
      <w:r w:rsidRPr="00530D63">
        <w:rPr>
          <w:lang w:val="sr-Latn-RS"/>
        </w:rPr>
        <w:t xml:space="preserve"> klasifikaciju. Pomoću njih će se vršiti klasifikacija filmova na više žanrova. Dobijeni rezultati klasifikacije će se evaluirati i potom međusobno porediti.</w:t>
      </w:r>
    </w:p>
    <w:p w:rsidR="00146D2A" w:rsidRDefault="002A05F5" w:rsidP="007D6A0C">
      <w:pPr>
        <w:spacing w:after="120" w:line="228" w:lineRule="auto"/>
        <w:ind w:firstLine="288"/>
        <w:jc w:val="both"/>
        <w:rPr>
          <w:lang w:val="sr-Latn-RS"/>
        </w:rPr>
      </w:pPr>
      <w:proofErr w:type="gramStart"/>
      <w:r w:rsidRPr="004B3F1A">
        <w:rPr>
          <w:rStyle w:val="QuoteChar"/>
        </w:rPr>
        <w:t>Multilabel k Nearest Neighbo</w:t>
      </w:r>
      <w:r w:rsidR="00F17B9C">
        <w:rPr>
          <w:rStyle w:val="QuoteChar"/>
        </w:rPr>
        <w:t>u</w:t>
      </w:r>
      <w:r w:rsidRPr="004B3F1A">
        <w:rPr>
          <w:rStyle w:val="QuoteChar"/>
        </w:rPr>
        <w:t>r</w:t>
      </w:r>
      <w:r w:rsidR="004B3F1A">
        <w:rPr>
          <w:rStyle w:val="QuoteChar"/>
        </w:rPr>
        <w:t>s</w:t>
      </w:r>
      <w:r w:rsidRPr="002A05F5">
        <w:rPr>
          <w:lang w:val="sr-Latn-RS"/>
        </w:rPr>
        <w:t xml:space="preserve"> </w:t>
      </w:r>
      <w:r>
        <w:rPr>
          <w:lang w:val="sr-Latn-RS"/>
        </w:rPr>
        <w:t>(</w:t>
      </w:r>
      <w:r w:rsidR="00146D2A" w:rsidRPr="00146D2A">
        <w:rPr>
          <w:lang w:val="sr-Latn-RS"/>
        </w:rPr>
        <w:t>ML-KNN</w:t>
      </w:r>
      <w:r>
        <w:rPr>
          <w:lang w:val="sr-Latn-RS"/>
        </w:rPr>
        <w:t>)</w:t>
      </w:r>
      <w:r w:rsidR="00146D2A">
        <w:rPr>
          <w:lang w:val="sr-Latn-RS"/>
        </w:rPr>
        <w:t xml:space="preserve"> je</w:t>
      </w:r>
      <w:r w:rsidR="00146D2A" w:rsidRPr="00146D2A">
        <w:rPr>
          <w:lang w:val="sr-Latn-RS"/>
        </w:rPr>
        <w:t xml:space="preserve"> </w:t>
      </w:r>
      <w:r w:rsidR="00146D2A" w:rsidRPr="007C79AA">
        <w:rPr>
          <w:rStyle w:val="QuoteChar"/>
        </w:rPr>
        <w:t>lazy learning</w:t>
      </w:r>
      <w:r w:rsidR="00146D2A">
        <w:rPr>
          <w:lang w:val="sr-Latn-RS"/>
        </w:rPr>
        <w:t xml:space="preserve"> algoritam</w:t>
      </w:r>
      <w:r>
        <w:rPr>
          <w:lang w:val="sr-Latn-RS"/>
        </w:rPr>
        <w:t>.</w:t>
      </w:r>
      <w:proofErr w:type="gramEnd"/>
      <w:r>
        <w:rPr>
          <w:lang w:val="sr-Latn-RS"/>
        </w:rPr>
        <w:t xml:space="preserve"> </w:t>
      </w:r>
      <w:r w:rsidR="00146D2A" w:rsidRPr="00146D2A">
        <w:rPr>
          <w:lang w:val="sr-Latn-RS"/>
        </w:rPr>
        <w:t>Kao što mu ime implicira, ML-KNN je iz</w:t>
      </w:r>
      <w:r w:rsidR="008674C2">
        <w:rPr>
          <w:lang w:val="sr-Latn-RS"/>
        </w:rPr>
        <w:t xml:space="preserve">veden iz popularnog algoritma </w:t>
      </w:r>
      <w:r w:rsidR="008674C2" w:rsidRPr="00452ACA">
        <w:rPr>
          <w:rStyle w:val="QuoteChar"/>
        </w:rPr>
        <w:t>k Nearest Neighbo</w:t>
      </w:r>
      <w:r w:rsidR="00452ACA">
        <w:rPr>
          <w:rStyle w:val="QuoteChar"/>
        </w:rPr>
        <w:t>u</w:t>
      </w:r>
      <w:r w:rsidR="008674C2" w:rsidRPr="00452ACA">
        <w:rPr>
          <w:rStyle w:val="QuoteChar"/>
        </w:rPr>
        <w:t>r</w:t>
      </w:r>
      <w:r w:rsidR="00452ACA">
        <w:rPr>
          <w:rStyle w:val="QuoteChar"/>
        </w:rPr>
        <w:t>s</w:t>
      </w:r>
      <w:r w:rsidR="008674C2" w:rsidRPr="002A05F5">
        <w:rPr>
          <w:lang w:val="sr-Latn-RS"/>
        </w:rPr>
        <w:t xml:space="preserve"> </w:t>
      </w:r>
      <w:r w:rsidR="00146D2A" w:rsidRPr="00146D2A">
        <w:rPr>
          <w:lang w:val="sr-Latn-RS"/>
        </w:rPr>
        <w:t>(K</w:t>
      </w:r>
      <w:r w:rsidR="008674C2">
        <w:rPr>
          <w:lang w:val="sr-Latn-RS"/>
        </w:rPr>
        <w:t>NN) [</w:t>
      </w:r>
      <w:hyperlink w:anchor="ref7" w:history="1">
        <w:r w:rsidR="008674C2" w:rsidRPr="007C79AA">
          <w:rPr>
            <w:rStyle w:val="Hyperlink"/>
            <w:lang w:val="sr-Latn-RS"/>
          </w:rPr>
          <w:t>7</w:t>
        </w:r>
      </w:hyperlink>
      <w:r w:rsidR="008674C2">
        <w:rPr>
          <w:lang w:val="sr-Latn-RS"/>
        </w:rPr>
        <w:t>]</w:t>
      </w:r>
      <w:r w:rsidR="00883316">
        <w:rPr>
          <w:lang w:val="sr-Latn-RS"/>
        </w:rPr>
        <w:t xml:space="preserve">. </w:t>
      </w:r>
      <w:r w:rsidR="00356F43">
        <w:rPr>
          <w:lang w:val="sr-Latn-RS"/>
        </w:rPr>
        <w:t>Na početku se i</w:t>
      </w:r>
      <w:r w:rsidR="00146D2A" w:rsidRPr="00146D2A">
        <w:rPr>
          <w:lang w:val="sr-Latn-RS"/>
        </w:rPr>
        <w:t>dentifi</w:t>
      </w:r>
      <w:r w:rsidR="00EA7BFF">
        <w:rPr>
          <w:lang w:val="sr-Latn-RS"/>
        </w:rPr>
        <w:t>kuju</w:t>
      </w:r>
      <w:r w:rsidR="00356F43">
        <w:rPr>
          <w:lang w:val="sr-Latn-RS"/>
        </w:rPr>
        <w:t xml:space="preserve"> </w:t>
      </w:r>
      <w:r w:rsidR="003901FA">
        <w:rPr>
          <w:lang w:val="sr-Latn-RS"/>
        </w:rPr>
        <w:t>k najbližih suseda</w:t>
      </w:r>
      <w:r w:rsidR="00EA7BFF">
        <w:rPr>
          <w:lang w:val="sr-Latn-RS"/>
        </w:rPr>
        <w:t xml:space="preserve"> u </w:t>
      </w:r>
      <w:r w:rsidR="00883316">
        <w:rPr>
          <w:lang w:val="sr-Latn-RS"/>
        </w:rPr>
        <w:t>trening</w:t>
      </w:r>
      <w:r w:rsidR="00EA7BFF">
        <w:rPr>
          <w:lang w:val="sr-Latn-RS"/>
        </w:rPr>
        <w:t xml:space="preserve"> skupu</w:t>
      </w:r>
      <w:r w:rsidR="00146D2A" w:rsidRPr="00146D2A">
        <w:rPr>
          <w:lang w:val="sr-Latn-RS"/>
        </w:rPr>
        <w:t xml:space="preserve">. Zatim, prema statističkim informacijama dobijenim iz skupova </w:t>
      </w:r>
      <w:r w:rsidR="00312949">
        <w:rPr>
          <w:lang w:val="sr-Latn-RS"/>
        </w:rPr>
        <w:t>label</w:t>
      </w:r>
      <w:r w:rsidR="00041E93">
        <w:rPr>
          <w:lang w:val="sr-Latn-RS"/>
        </w:rPr>
        <w:t>a</w:t>
      </w:r>
      <w:r w:rsidR="00146D2A" w:rsidRPr="00146D2A">
        <w:rPr>
          <w:lang w:val="sr-Latn-RS"/>
        </w:rPr>
        <w:t xml:space="preserve"> ovih </w:t>
      </w:r>
      <w:r w:rsidR="003901FA">
        <w:rPr>
          <w:lang w:val="sr-Latn-RS"/>
        </w:rPr>
        <w:t>susednih instanci</w:t>
      </w:r>
      <w:r w:rsidR="004E1DFC">
        <w:rPr>
          <w:lang w:val="sr-Latn-RS"/>
        </w:rPr>
        <w:t xml:space="preserve"> se određuj</w:t>
      </w:r>
      <w:r w:rsidR="00B61A91">
        <w:rPr>
          <w:lang w:val="sr-Latn-RS"/>
        </w:rPr>
        <w:t>e</w:t>
      </w:r>
      <w:r w:rsidR="004E1DFC">
        <w:rPr>
          <w:lang w:val="sr-Latn-RS"/>
        </w:rPr>
        <w:t xml:space="preserve"> skup</w:t>
      </w:r>
      <w:r w:rsidR="00146D2A" w:rsidRPr="00146D2A">
        <w:rPr>
          <w:lang w:val="sr-Latn-RS"/>
        </w:rPr>
        <w:t xml:space="preserve"> </w:t>
      </w:r>
      <w:r w:rsidR="00312949">
        <w:rPr>
          <w:lang w:val="sr-Latn-RS"/>
        </w:rPr>
        <w:t>labela</w:t>
      </w:r>
      <w:r w:rsidR="00146D2A" w:rsidRPr="00146D2A">
        <w:rPr>
          <w:lang w:val="sr-Latn-RS"/>
        </w:rPr>
        <w:t xml:space="preserve"> za test instancu.</w:t>
      </w:r>
      <w:r w:rsidR="007D6A0C">
        <w:rPr>
          <w:lang w:val="sr-Latn-RS"/>
        </w:rPr>
        <w:t xml:space="preserve"> Nakon transformacije podataka iz tekstualnog formata u numeričke vrednosti, korišćenjem neke od gore navedenih metoda za </w:t>
      </w:r>
      <w:r w:rsidR="007D6A0C" w:rsidRPr="007D6A0C">
        <w:rPr>
          <w:rStyle w:val="QuoteChar"/>
        </w:rPr>
        <w:t>word embedding</w:t>
      </w:r>
      <w:r w:rsidR="007D6A0C" w:rsidRPr="007D6A0C">
        <w:t>, prosle</w:t>
      </w:r>
      <w:r w:rsidR="007D6A0C">
        <w:t>đuju</w:t>
      </w:r>
      <w:r w:rsidR="007D6A0C" w:rsidRPr="007D6A0C">
        <w:t xml:space="preserve"> se</w:t>
      </w:r>
      <w:r w:rsidR="007D6A0C">
        <w:t xml:space="preserve"> ML-KNN metodi u obliku </w:t>
      </w:r>
      <w:r w:rsidR="007D6A0C" w:rsidRPr="007D6A0C">
        <w:rPr>
          <w:rStyle w:val="QuoteChar"/>
        </w:rPr>
        <w:t>dense</w:t>
      </w:r>
      <w:r w:rsidR="007D6A0C">
        <w:t xml:space="preserve"> matrice</w:t>
      </w:r>
      <w:r w:rsidR="007D6A0C">
        <w:rPr>
          <w:lang w:val="sr-Latn-RS"/>
        </w:rPr>
        <w:t xml:space="preserve"> i vrši se predikcija.</w:t>
      </w:r>
    </w:p>
    <w:p w:rsidR="00074EA1" w:rsidRDefault="00310F76" w:rsidP="00D50EEC">
      <w:pPr>
        <w:spacing w:after="120" w:line="228" w:lineRule="auto"/>
        <w:ind w:firstLine="288"/>
        <w:jc w:val="both"/>
        <w:rPr>
          <w:lang w:val="sr-Latn-RS"/>
        </w:rPr>
      </w:pPr>
      <w:r w:rsidRPr="007C79AA">
        <w:rPr>
          <w:rStyle w:val="QuoteChar"/>
        </w:rPr>
        <w:lastRenderedPageBreak/>
        <w:t>Binary relevance</w:t>
      </w:r>
      <w:r w:rsidR="007459C4">
        <w:rPr>
          <w:lang w:val="sr-Latn-RS"/>
        </w:rPr>
        <w:t xml:space="preserve"> </w:t>
      </w:r>
      <w:r w:rsidR="007459C4">
        <w:t>[</w:t>
      </w:r>
      <w:hyperlink w:anchor="ref8" w:history="1">
        <w:r w:rsidR="007459C4" w:rsidRPr="007C79AA">
          <w:rPr>
            <w:rStyle w:val="Hyperlink"/>
          </w:rPr>
          <w:t>8</w:t>
        </w:r>
      </w:hyperlink>
      <w:r w:rsidR="007459C4">
        <w:t>]</w:t>
      </w:r>
      <w:r w:rsidR="001704DE">
        <w:rPr>
          <w:lang w:val="sr-Latn-RS"/>
        </w:rPr>
        <w:t xml:space="preserve">, čiji je primer prikazan </w:t>
      </w:r>
      <w:proofErr w:type="gramStart"/>
      <w:r w:rsidR="001704DE">
        <w:rPr>
          <w:lang w:val="sr-Latn-RS"/>
        </w:rPr>
        <w:t>na</w:t>
      </w:r>
      <w:proofErr w:type="gramEnd"/>
      <w:r w:rsidR="001704DE">
        <w:rPr>
          <w:lang w:val="sr-Latn-RS"/>
        </w:rPr>
        <w:t xml:space="preserve"> slici </w:t>
      </w:r>
      <w:hyperlink w:anchor="_Slika_10._Binary" w:history="1">
        <w:r w:rsidR="00695FD8">
          <w:rPr>
            <w:rStyle w:val="Hyperlink"/>
            <w:lang w:val="sr-Latn-RS"/>
          </w:rPr>
          <w:t>6</w:t>
        </w:r>
      </w:hyperlink>
      <w:r w:rsidR="001704DE">
        <w:rPr>
          <w:lang w:val="sr-Latn-RS"/>
        </w:rPr>
        <w:t>,</w:t>
      </w:r>
      <w:r>
        <w:rPr>
          <w:lang w:val="sr-Latn-RS"/>
        </w:rPr>
        <w:t xml:space="preserve"> t</w:t>
      </w:r>
      <w:r w:rsidRPr="00310F76">
        <w:rPr>
          <w:lang w:val="sr-Latn-RS"/>
        </w:rPr>
        <w:t>ransformiše problem k</w:t>
      </w:r>
      <w:r>
        <w:rPr>
          <w:lang w:val="sr-Latn-RS"/>
        </w:rPr>
        <w:t>lasif</w:t>
      </w:r>
      <w:r w:rsidR="00B114C1">
        <w:rPr>
          <w:lang w:val="sr-Latn-RS"/>
        </w:rPr>
        <w:t xml:space="preserve">ikacije sa </w:t>
      </w:r>
      <w:r>
        <w:rPr>
          <w:lang w:val="sr-Latn-RS"/>
        </w:rPr>
        <w:t>N labela</w:t>
      </w:r>
      <w:r w:rsidRPr="00310F76">
        <w:rPr>
          <w:lang w:val="sr-Latn-RS"/>
        </w:rPr>
        <w:t xml:space="preserve"> u </w:t>
      </w:r>
      <w:r>
        <w:rPr>
          <w:lang w:val="sr-Latn-RS"/>
        </w:rPr>
        <w:t xml:space="preserve">N </w:t>
      </w:r>
      <w:r w:rsidRPr="007C79AA">
        <w:rPr>
          <w:rStyle w:val="QuoteChar"/>
        </w:rPr>
        <w:t>single-label</w:t>
      </w:r>
      <w:r w:rsidRPr="00310F76">
        <w:rPr>
          <w:lang w:val="sr-Latn-RS"/>
        </w:rPr>
        <w:t xml:space="preserve"> </w:t>
      </w:r>
      <w:r>
        <w:rPr>
          <w:lang w:val="sr-Latn-RS"/>
        </w:rPr>
        <w:t>odvojenih problema</w:t>
      </w:r>
      <w:r w:rsidRPr="00310F76">
        <w:rPr>
          <w:lang w:val="sr-Latn-RS"/>
        </w:rPr>
        <w:t xml:space="preserve"> binarne klasifikacije</w:t>
      </w:r>
      <w:r>
        <w:rPr>
          <w:lang w:val="sr-Latn-RS"/>
        </w:rPr>
        <w:t xml:space="preserve"> koristeći </w:t>
      </w:r>
      <w:r w:rsidR="00B114C1">
        <w:rPr>
          <w:lang w:val="sr-Latn-RS"/>
        </w:rPr>
        <w:t>zadati binarni klasifikator</w:t>
      </w:r>
      <w:r>
        <w:rPr>
          <w:lang w:val="sr-Latn-RS"/>
        </w:rPr>
        <w:t>.</w:t>
      </w:r>
      <w:r w:rsidR="001C3DA4">
        <w:rPr>
          <w:lang w:val="sr-Latn-RS"/>
        </w:rPr>
        <w:t xml:space="preserve"> U ovom radu </w:t>
      </w:r>
      <w:r w:rsidR="001C3DA4" w:rsidRPr="007C79AA">
        <w:rPr>
          <w:rStyle w:val="QuoteChar"/>
        </w:rPr>
        <w:t>Binary relevance</w:t>
      </w:r>
      <w:r w:rsidR="001C3DA4">
        <w:rPr>
          <w:lang w:val="sr-Latn-RS"/>
        </w:rPr>
        <w:t xml:space="preserve"> metodi prosleđen j</w:t>
      </w:r>
      <w:r w:rsidR="00383E56">
        <w:rPr>
          <w:lang w:val="sr-Latn-RS"/>
        </w:rPr>
        <w:t xml:space="preserve">e SVC kao binarni klasifikator. </w:t>
      </w:r>
      <w:proofErr w:type="gramStart"/>
      <w:r w:rsidR="00383E56" w:rsidRPr="00383E56">
        <w:rPr>
          <w:rStyle w:val="QuoteChar"/>
        </w:rPr>
        <w:t>Binary relevance</w:t>
      </w:r>
      <w:r w:rsidR="00383E56">
        <w:rPr>
          <w:lang w:val="sr-Latn-RS"/>
        </w:rPr>
        <w:t xml:space="preserve"> metod zahteva da se ulazni podaci nalaze u obliku </w:t>
      </w:r>
      <w:r w:rsidR="00383E56" w:rsidRPr="00383E56">
        <w:rPr>
          <w:rStyle w:val="QuoteChar"/>
        </w:rPr>
        <w:t>sparse</w:t>
      </w:r>
      <w:r w:rsidR="00383E56">
        <w:rPr>
          <w:lang w:val="sr-Latn-RS"/>
        </w:rPr>
        <w:t xml:space="preserve"> matrice.</w:t>
      </w:r>
      <w:proofErr w:type="gramEnd"/>
      <w:r w:rsidR="00383E56">
        <w:rPr>
          <w:lang w:val="sr-Latn-RS"/>
        </w:rPr>
        <w:t xml:space="preserve"> Rečenice pretvorene u numeričke vrednosti pomoću</w:t>
      </w:r>
      <w:r w:rsidR="00383E56">
        <w:rPr>
          <w:lang w:val="sr-Latn-RS"/>
        </w:rPr>
        <w:t xml:space="preserve"> </w:t>
      </w:r>
      <w:r w:rsidR="00383E56">
        <w:rPr>
          <w:lang w:val="sr-Latn-RS"/>
        </w:rPr>
        <w:t>gore navedenih</w:t>
      </w:r>
      <w:r w:rsidR="00383E56">
        <w:rPr>
          <w:lang w:val="sr-Latn-RS"/>
        </w:rPr>
        <w:t xml:space="preserve"> </w:t>
      </w:r>
      <w:r w:rsidR="00383E56" w:rsidRPr="007D6A0C">
        <w:rPr>
          <w:rStyle w:val="QuoteChar"/>
        </w:rPr>
        <w:t>word embedding</w:t>
      </w:r>
      <w:r w:rsidR="00383E56">
        <w:rPr>
          <w:lang w:val="sr-Latn-RS"/>
        </w:rPr>
        <w:t xml:space="preserve"> metoda će se nalaziti u obliku </w:t>
      </w:r>
      <w:r w:rsidR="00383E56" w:rsidRPr="00383E56">
        <w:rPr>
          <w:rStyle w:val="QuoteChar"/>
        </w:rPr>
        <w:t>dense</w:t>
      </w:r>
      <w:r w:rsidR="00383E56">
        <w:rPr>
          <w:lang w:val="sr-Latn-RS"/>
        </w:rPr>
        <w:t xml:space="preserve"> matrice, zato je potrebno transformisati je u </w:t>
      </w:r>
      <w:r w:rsidR="00383E56" w:rsidRPr="00383E56">
        <w:rPr>
          <w:rStyle w:val="QuoteChar"/>
        </w:rPr>
        <w:t>sparse</w:t>
      </w:r>
      <w:r w:rsidR="00383E56">
        <w:rPr>
          <w:lang w:val="sr-Latn-RS"/>
        </w:rPr>
        <w:t xml:space="preserve"> oblik. </w:t>
      </w:r>
    </w:p>
    <w:p w:rsidR="00567651" w:rsidRDefault="00B97C35" w:rsidP="00A5656C">
      <w:pPr>
        <w:rPr>
          <w:lang w:val="sr-Latn-RS"/>
        </w:rPr>
      </w:pPr>
      <w:r>
        <w:rPr>
          <w:noProof/>
        </w:rPr>
        <w:drawing>
          <wp:inline distT="0" distB="0" distL="0" distR="0" wp14:anchorId="4907D6B4" wp14:editId="4CC4902E">
            <wp:extent cx="2575560" cy="1554480"/>
            <wp:effectExtent l="0" t="0" r="0" b="7620"/>
            <wp:docPr id="9" name="Picture 9" descr="1_jZosaDviHiPvO7diltUMG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_jZosaDviHiPvO7diltUMGw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A3" w:rsidRDefault="00B25AA3" w:rsidP="00B01AEC">
      <w:pPr>
        <w:pStyle w:val="Heading6"/>
        <w:spacing w:before="120" w:after="240"/>
        <w:rPr>
          <w:rFonts w:ascii="Times New Roman" w:hAnsi="Times New Roman"/>
          <w:b w:val="0"/>
          <w:i/>
          <w:sz w:val="16"/>
          <w:szCs w:val="16"/>
        </w:rPr>
      </w:pPr>
      <w:bookmarkStart w:id="42" w:name="_Slika_10._Binary"/>
      <w:bookmarkEnd w:id="42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695FD8">
        <w:rPr>
          <w:rFonts w:ascii="Times New Roman" w:hAnsi="Times New Roman"/>
          <w:b w:val="0"/>
          <w:sz w:val="16"/>
          <w:szCs w:val="16"/>
        </w:rPr>
        <w:t>6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Pr="007C79AA">
        <w:rPr>
          <w:rFonts w:ascii="Times New Roman" w:hAnsi="Times New Roman"/>
          <w:b w:val="0"/>
          <w:i/>
          <w:sz w:val="16"/>
          <w:szCs w:val="16"/>
        </w:rPr>
        <w:t>Binary relevance</w:t>
      </w:r>
    </w:p>
    <w:p w:rsidR="001272C1" w:rsidRDefault="001272C1" w:rsidP="001272C1"/>
    <w:p w:rsidR="001272C1" w:rsidRDefault="001272C1" w:rsidP="001272C1"/>
    <w:p w:rsidR="001272C1" w:rsidRDefault="001272C1" w:rsidP="001272C1"/>
    <w:p w:rsidR="001272C1" w:rsidRDefault="001272C1" w:rsidP="001272C1"/>
    <w:p w:rsidR="001272C1" w:rsidRDefault="001272C1" w:rsidP="001272C1"/>
    <w:p w:rsidR="001272C1" w:rsidRDefault="001272C1" w:rsidP="001272C1"/>
    <w:p w:rsidR="00B25AA3" w:rsidRDefault="0003184C" w:rsidP="0088456C">
      <w:pPr>
        <w:spacing w:after="120" w:line="228" w:lineRule="auto"/>
        <w:ind w:firstLine="288"/>
        <w:jc w:val="both"/>
        <w:rPr>
          <w:lang w:val="sr-Latn-RS"/>
        </w:rPr>
      </w:pPr>
      <w:r w:rsidRPr="0003184C">
        <w:rPr>
          <w:lang w:val="sr-Latn-RS"/>
        </w:rPr>
        <w:t>Porodica metoda poznat</w:t>
      </w:r>
      <w:r w:rsidR="00AB7680">
        <w:rPr>
          <w:lang w:val="sr-Latn-RS"/>
        </w:rPr>
        <w:t>a</w:t>
      </w:r>
      <w:r w:rsidRPr="0003184C">
        <w:rPr>
          <w:lang w:val="sr-Latn-RS"/>
        </w:rPr>
        <w:t xml:space="preserve"> kao </w:t>
      </w:r>
      <w:r w:rsidRPr="007C79AA">
        <w:rPr>
          <w:rStyle w:val="QuoteChar"/>
        </w:rPr>
        <w:t>Classifier chain</w:t>
      </w:r>
      <w:r w:rsidR="006A0CD2" w:rsidRPr="007C79AA">
        <w:rPr>
          <w:rStyle w:val="QuoteChar"/>
        </w:rPr>
        <w:t>s</w:t>
      </w:r>
      <w:r w:rsidR="00B54E5B">
        <w:rPr>
          <w:lang w:val="sr-Latn-RS"/>
        </w:rPr>
        <w:t xml:space="preserve"> [</w:t>
      </w:r>
      <w:hyperlink w:anchor="ref9" w:history="1">
        <w:r w:rsidR="00B54E5B" w:rsidRPr="007C79AA">
          <w:rPr>
            <w:rStyle w:val="Hyperlink"/>
            <w:lang w:val="sr-Latn-RS"/>
          </w:rPr>
          <w:t>9</w:t>
        </w:r>
      </w:hyperlink>
      <w:r w:rsidR="00B54E5B">
        <w:rPr>
          <w:lang w:val="sr-Latn-RS"/>
        </w:rPr>
        <w:t>]</w:t>
      </w:r>
      <w:r>
        <w:rPr>
          <w:lang w:val="sr-Latn-RS"/>
        </w:rPr>
        <w:t xml:space="preserve"> </w:t>
      </w:r>
      <w:r w:rsidRPr="0003184C">
        <w:rPr>
          <w:lang w:val="sr-Latn-RS"/>
        </w:rPr>
        <w:t xml:space="preserve">postala je popularan pristup </w:t>
      </w:r>
      <w:r w:rsidR="008F1E17" w:rsidRPr="007C79AA">
        <w:rPr>
          <w:rStyle w:val="QuoteChar"/>
        </w:rPr>
        <w:t>Multilabel</w:t>
      </w:r>
      <w:r w:rsidR="008F1E17" w:rsidRPr="008F1E17">
        <w:rPr>
          <w:lang w:val="sr-Latn-RS"/>
        </w:rPr>
        <w:t xml:space="preserve"> </w:t>
      </w:r>
      <w:r w:rsidR="008F1E17" w:rsidRPr="007C79AA">
        <w:rPr>
          <w:rStyle w:val="QuoteChar"/>
        </w:rPr>
        <w:t>learning</w:t>
      </w:r>
      <w:r w:rsidR="00412BD7">
        <w:rPr>
          <w:lang w:val="sr-Latn-RS"/>
        </w:rPr>
        <w:t xml:space="preserve"> </w:t>
      </w:r>
      <w:r w:rsidR="007A25CC">
        <w:rPr>
          <w:lang w:val="sr-Latn-RS"/>
        </w:rPr>
        <w:t xml:space="preserve">problemima. </w:t>
      </w:r>
      <w:r w:rsidRPr="0003184C">
        <w:rPr>
          <w:lang w:val="sr-Latn-RS"/>
        </w:rPr>
        <w:t>Ovaj pristup uključuje povezivanje standardnih binarnih klasifikatora u lančanu</w:t>
      </w:r>
      <w:r w:rsidR="00456D1F">
        <w:rPr>
          <w:lang w:val="sr-Latn-RS"/>
        </w:rPr>
        <w:t xml:space="preserve"> strukturu, tako da predviđanja </w:t>
      </w:r>
      <w:r w:rsidRPr="0003184C">
        <w:rPr>
          <w:lang w:val="sr-Latn-RS"/>
        </w:rPr>
        <w:t>klase</w:t>
      </w:r>
      <w:r w:rsidR="00EC41F1">
        <w:rPr>
          <w:lang w:val="sr-Latn-RS"/>
        </w:rPr>
        <w:t xml:space="preserve"> labela</w:t>
      </w:r>
      <w:r w:rsidRPr="0003184C">
        <w:rPr>
          <w:lang w:val="sr-Latn-RS"/>
        </w:rPr>
        <w:t xml:space="preserve"> postaju </w:t>
      </w:r>
      <w:r w:rsidR="00556E8B">
        <w:rPr>
          <w:lang w:val="sr-Latn-RS"/>
        </w:rPr>
        <w:t>obeležja</w:t>
      </w:r>
      <w:r w:rsidR="0088456C">
        <w:rPr>
          <w:lang w:val="sr-Latn-RS"/>
        </w:rPr>
        <w:t xml:space="preserve"> za druge klasifikatore</w:t>
      </w:r>
      <w:r w:rsidR="00CD6488">
        <w:rPr>
          <w:lang w:val="sr-Latn-RS"/>
        </w:rPr>
        <w:t xml:space="preserve">, što je prikazano na slici </w:t>
      </w:r>
      <w:r w:rsidR="00DD1A4C">
        <w:fldChar w:fldCharType="begin"/>
      </w:r>
      <w:r w:rsidR="00DD1A4C">
        <w:instrText xml:space="preserve"> HYPERLINK \l "_Slika_11._Classifier" </w:instrText>
      </w:r>
      <w:r w:rsidR="00DD1A4C">
        <w:fldChar w:fldCharType="separate"/>
      </w:r>
      <w:r w:rsidR="00695FD8">
        <w:rPr>
          <w:rStyle w:val="Hyperlink"/>
          <w:lang w:val="sr-Latn-RS"/>
        </w:rPr>
        <w:t>7</w:t>
      </w:r>
      <w:r w:rsidR="00DD1A4C">
        <w:rPr>
          <w:rStyle w:val="Hyperlink"/>
          <w:lang w:val="sr-Latn-RS"/>
        </w:rPr>
        <w:fldChar w:fldCharType="end"/>
      </w:r>
      <w:r w:rsidR="009772E2">
        <w:rPr>
          <w:lang w:val="sr-Latn-RS"/>
        </w:rPr>
        <w:t xml:space="preserve">. </w:t>
      </w:r>
      <w:proofErr w:type="gramStart"/>
      <w:r w:rsidR="001C51F5" w:rsidRPr="007C79AA">
        <w:rPr>
          <w:rStyle w:val="QuoteChar"/>
        </w:rPr>
        <w:t>Classifier chain</w:t>
      </w:r>
      <w:r w:rsidR="001628D7" w:rsidRPr="007C79AA">
        <w:rPr>
          <w:rStyle w:val="QuoteChar"/>
        </w:rPr>
        <w:t>s</w:t>
      </w:r>
      <w:r w:rsidR="001C51F5">
        <w:rPr>
          <w:lang w:val="sr-Latn-RS"/>
        </w:rPr>
        <w:t>-u</w:t>
      </w:r>
      <w:r w:rsidR="00952A24">
        <w:rPr>
          <w:lang w:val="sr-Latn-RS"/>
        </w:rPr>
        <w:t xml:space="preserve"> je zadat SVC kao binarni klasifikator</w:t>
      </w:r>
      <w:r w:rsidR="0075714F">
        <w:rPr>
          <w:lang w:val="sr-Latn-RS"/>
        </w:rPr>
        <w:t>.</w:t>
      </w:r>
      <w:proofErr w:type="gramEnd"/>
      <w:r w:rsidR="0075714F">
        <w:rPr>
          <w:lang w:val="sr-Latn-RS"/>
        </w:rPr>
        <w:t xml:space="preserve"> Kao </w:t>
      </w:r>
      <w:r w:rsidR="0014415D">
        <w:rPr>
          <w:lang w:val="sr-Latn-RS"/>
        </w:rPr>
        <w:t xml:space="preserve">što je slučaj i kod </w:t>
      </w:r>
      <w:r w:rsidR="0014415D" w:rsidRPr="007C79AA">
        <w:rPr>
          <w:rStyle w:val="QuoteChar"/>
        </w:rPr>
        <w:t>Binary relevance</w:t>
      </w:r>
      <w:r w:rsidR="0075714F">
        <w:rPr>
          <w:lang w:val="sr-Latn-RS"/>
        </w:rPr>
        <w:t xml:space="preserve"> </w:t>
      </w:r>
      <w:r w:rsidR="0075714F" w:rsidRPr="0075714F">
        <w:t>metod</w:t>
      </w:r>
      <w:r w:rsidR="0075714F">
        <w:t>e</w:t>
      </w:r>
      <w:r w:rsidR="0075714F">
        <w:rPr>
          <w:lang w:val="sr-Latn-RS"/>
        </w:rPr>
        <w:t xml:space="preserve"> i </w:t>
      </w:r>
      <w:r w:rsidR="0075714F" w:rsidRPr="007C79AA">
        <w:rPr>
          <w:rStyle w:val="QuoteChar"/>
        </w:rPr>
        <w:t>Classifier chains</w:t>
      </w:r>
      <w:r w:rsidR="0075714F">
        <w:rPr>
          <w:rStyle w:val="QuoteChar"/>
        </w:rPr>
        <w:t xml:space="preserve"> </w:t>
      </w:r>
      <w:r w:rsidR="0075714F" w:rsidRPr="0075714F">
        <w:t>metod</w:t>
      </w:r>
      <w:r w:rsidR="0075714F">
        <w:t xml:space="preserve">a </w:t>
      </w:r>
      <w:r w:rsidR="00EA7B5D">
        <w:t xml:space="preserve">zahteva dodatnu konverziju podataka u </w:t>
      </w:r>
      <w:r w:rsidR="00EA7B5D" w:rsidRPr="00EA7B5D">
        <w:rPr>
          <w:rStyle w:val="QuoteChar"/>
        </w:rPr>
        <w:t>sparse</w:t>
      </w:r>
      <w:r w:rsidR="00EA7B5D">
        <w:t xml:space="preserve"> oblik.</w:t>
      </w:r>
    </w:p>
    <w:p w:rsidR="00CD6488" w:rsidRDefault="00B97C35" w:rsidP="00B01AEC">
      <w:pPr>
        <w:spacing w:line="228" w:lineRule="auto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78988143" wp14:editId="0DA3E646">
            <wp:extent cx="3200400" cy="630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3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88" w:rsidRPr="007C79AA" w:rsidRDefault="00CD6488" w:rsidP="00B01AEC">
      <w:pPr>
        <w:pStyle w:val="Heading6"/>
        <w:spacing w:before="120" w:after="240"/>
        <w:rPr>
          <w:rFonts w:ascii="Times New Roman" w:hAnsi="Times New Roman"/>
          <w:b w:val="0"/>
          <w:i/>
          <w:sz w:val="16"/>
          <w:szCs w:val="16"/>
        </w:rPr>
      </w:pPr>
      <w:bookmarkStart w:id="43" w:name="_Slika_11._Classifier"/>
      <w:bookmarkEnd w:id="43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695FD8">
        <w:rPr>
          <w:rFonts w:ascii="Times New Roman" w:hAnsi="Times New Roman"/>
          <w:b w:val="0"/>
          <w:sz w:val="16"/>
          <w:szCs w:val="16"/>
        </w:rPr>
        <w:t>7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</w:t>
      </w:r>
      <w:r w:rsidRPr="007C79AA">
        <w:rPr>
          <w:rFonts w:ascii="Times New Roman" w:hAnsi="Times New Roman"/>
          <w:b w:val="0"/>
          <w:i/>
          <w:sz w:val="16"/>
          <w:szCs w:val="16"/>
        </w:rPr>
        <w:t>Classifier chain</w:t>
      </w:r>
      <w:r w:rsidR="006726E3" w:rsidRPr="007C79AA">
        <w:rPr>
          <w:rFonts w:ascii="Times New Roman" w:hAnsi="Times New Roman"/>
          <w:b w:val="0"/>
          <w:i/>
          <w:sz w:val="16"/>
          <w:szCs w:val="16"/>
        </w:rPr>
        <w:t>s</w:t>
      </w:r>
    </w:p>
    <w:p w:rsidR="00535D86" w:rsidRDefault="00DA02F4" w:rsidP="00D50EEC">
      <w:pPr>
        <w:spacing w:after="120" w:line="228" w:lineRule="auto"/>
        <w:ind w:firstLine="288"/>
        <w:jc w:val="both"/>
        <w:rPr>
          <w:lang w:val="sr-Latn-RS"/>
        </w:rPr>
      </w:pPr>
      <w:r w:rsidRPr="007C79AA">
        <w:rPr>
          <w:rStyle w:val="QuoteChar"/>
        </w:rPr>
        <w:lastRenderedPageBreak/>
        <w:t>Micro-average</w:t>
      </w:r>
      <w:r w:rsidRPr="00DA02F4">
        <w:rPr>
          <w:lang w:val="sr-Latn-RS"/>
        </w:rPr>
        <w:t xml:space="preserve"> preciznost je zbir svih pozitivnih rezultata </w:t>
      </w:r>
      <w:r w:rsidR="001178B5">
        <w:rPr>
          <w:lang w:val="sr-Latn-RS"/>
        </w:rPr>
        <w:t>predviđanja</w:t>
      </w:r>
      <w:r w:rsidR="001178B5" w:rsidRPr="00DA02F4">
        <w:rPr>
          <w:lang w:val="sr-Latn-RS"/>
        </w:rPr>
        <w:t xml:space="preserve"> </w:t>
      </w:r>
      <w:r w:rsidRPr="00DA02F4">
        <w:rPr>
          <w:lang w:val="sr-Latn-RS"/>
        </w:rPr>
        <w:t xml:space="preserve">i deli se </w:t>
      </w:r>
      <w:proofErr w:type="gramStart"/>
      <w:r w:rsidRPr="00DA02F4">
        <w:rPr>
          <w:lang w:val="sr-Latn-RS"/>
        </w:rPr>
        <w:t>sa</w:t>
      </w:r>
      <w:proofErr w:type="gramEnd"/>
      <w:r w:rsidRPr="00DA02F4">
        <w:rPr>
          <w:lang w:val="sr-Latn-RS"/>
        </w:rPr>
        <w:t xml:space="preserve"> zbirom svih pozitivnih </w:t>
      </w:r>
      <w:r w:rsidR="00A270DC">
        <w:rPr>
          <w:lang w:val="sr-Latn-RS"/>
        </w:rPr>
        <w:t>i</w:t>
      </w:r>
      <w:r w:rsidRPr="00DA02F4">
        <w:rPr>
          <w:lang w:val="sr-Latn-RS"/>
        </w:rPr>
        <w:t xml:space="preserve"> </w:t>
      </w:r>
      <w:r w:rsidR="00A270DC">
        <w:rPr>
          <w:lang w:val="sr-Latn-RS"/>
        </w:rPr>
        <w:t>negativnih</w:t>
      </w:r>
      <w:r w:rsidRPr="00DA02F4">
        <w:rPr>
          <w:lang w:val="sr-Latn-RS"/>
        </w:rPr>
        <w:t xml:space="preserve"> rezultata</w:t>
      </w:r>
      <w:r w:rsidR="001178B5">
        <w:rPr>
          <w:lang w:val="sr-Latn-RS"/>
        </w:rPr>
        <w:t xml:space="preserve"> predviđanja</w:t>
      </w:r>
      <w:r w:rsidRPr="00DA02F4">
        <w:rPr>
          <w:lang w:val="sr-Latn-RS"/>
        </w:rPr>
        <w:t xml:space="preserve">. </w:t>
      </w:r>
      <w:r w:rsidR="00A270DC">
        <w:rPr>
          <w:lang w:val="sr-Latn-RS"/>
        </w:rPr>
        <w:t xml:space="preserve">U osnovi to je količnik broja </w:t>
      </w:r>
      <w:r w:rsidRPr="00DA02F4">
        <w:rPr>
          <w:lang w:val="sr-Latn-RS"/>
        </w:rPr>
        <w:t>tačno identifikovanih predviđanja sa ukupnim brojem predviđanja.</w:t>
      </w:r>
      <w:r w:rsidR="00535D86">
        <w:rPr>
          <w:lang w:val="sr-Latn-RS"/>
        </w:rPr>
        <w:t xml:space="preserve"> Primer računanja </w:t>
      </w:r>
      <w:r w:rsidR="00535D86" w:rsidRPr="007C79AA">
        <w:rPr>
          <w:rStyle w:val="QuoteChar"/>
        </w:rPr>
        <w:t>Micro-average</w:t>
      </w:r>
      <w:r w:rsidR="00535D86">
        <w:rPr>
          <w:lang w:val="sr-Latn-RS"/>
        </w:rPr>
        <w:t xml:space="preserve"> preciznosti prikazan je </w:t>
      </w:r>
      <w:r w:rsidR="00695FD8">
        <w:rPr>
          <w:lang w:val="sr-Latn-RS"/>
        </w:rPr>
        <w:t>u</w:t>
      </w:r>
      <w:r w:rsidR="00535D86">
        <w:rPr>
          <w:lang w:val="sr-Latn-RS"/>
        </w:rPr>
        <w:t xml:space="preserve"> </w:t>
      </w:r>
      <w:r w:rsidR="00695FD8">
        <w:rPr>
          <w:lang w:val="sr-Latn-RS"/>
        </w:rPr>
        <w:t>formuli</w:t>
      </w:r>
      <w:r w:rsidR="00535D86">
        <w:rPr>
          <w:lang w:val="sr-Latn-RS"/>
        </w:rPr>
        <w:t xml:space="preserve"> </w:t>
      </w:r>
      <w:r w:rsidR="001272C1">
        <w:fldChar w:fldCharType="begin"/>
      </w:r>
      <w:r w:rsidR="001272C1">
        <w:instrText xml:space="preserve"> HYPERLINK \l "_Slika_12._Micro-average" </w:instrText>
      </w:r>
      <w:r w:rsidR="001272C1">
        <w:fldChar w:fldCharType="separate"/>
      </w:r>
      <w:r w:rsidR="00695FD8">
        <w:rPr>
          <w:rStyle w:val="Hyperlink"/>
          <w:lang w:val="sr-Latn-RS"/>
        </w:rPr>
        <w:t>4</w:t>
      </w:r>
      <w:r w:rsidR="001272C1">
        <w:rPr>
          <w:rStyle w:val="Hyperlink"/>
          <w:lang w:val="sr-Latn-RS"/>
        </w:rPr>
        <w:fldChar w:fldCharType="end"/>
      </w:r>
      <w:r w:rsidR="00535D86">
        <w:rPr>
          <w:lang w:val="sr-Latn-RS"/>
        </w:rPr>
        <w:t xml:space="preserve">, gde TP predstavlja broj tačnih </w:t>
      </w:r>
      <w:r w:rsidR="001178B5">
        <w:rPr>
          <w:lang w:val="sr-Latn-RS"/>
        </w:rPr>
        <w:t>predviđanja</w:t>
      </w:r>
      <w:r w:rsidR="00535D86">
        <w:rPr>
          <w:lang w:val="sr-Latn-RS"/>
        </w:rPr>
        <w:t xml:space="preserve">, a FP broj netačnih </w:t>
      </w:r>
      <w:r w:rsidR="00734C7E">
        <w:rPr>
          <w:lang w:val="sr-Latn-RS"/>
        </w:rPr>
        <w:t xml:space="preserve">predviđanja </w:t>
      </w:r>
      <w:r w:rsidR="00535D86">
        <w:rPr>
          <w:lang w:val="sr-Latn-RS"/>
        </w:rPr>
        <w:t xml:space="preserve">za svaku klasu. </w:t>
      </w:r>
    </w:p>
    <w:p w:rsidR="00CD6488" w:rsidRPr="003A044D" w:rsidRDefault="001272C1" w:rsidP="003A044D">
      <w:pPr>
        <w:ind w:firstLine="720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813E56" w:rsidRPr="00871184" w:rsidRDefault="003A044D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44" w:name="_Slika_12._Micro-average"/>
      <w:bookmarkEnd w:id="44"/>
      <w:proofErr w:type="gramStart"/>
      <w:r>
        <w:rPr>
          <w:rFonts w:ascii="Times New Roman" w:hAnsi="Times New Roman"/>
          <w:b w:val="0"/>
          <w:sz w:val="16"/>
          <w:szCs w:val="16"/>
        </w:rPr>
        <w:t>Formula 4</w:t>
      </w:r>
      <w:r w:rsidR="00813E56"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 w:rsidR="00813E56">
        <w:rPr>
          <w:rFonts w:ascii="Times New Roman" w:hAnsi="Times New Roman"/>
          <w:b w:val="0"/>
          <w:sz w:val="16"/>
          <w:szCs w:val="16"/>
        </w:rPr>
        <w:t xml:space="preserve"> </w:t>
      </w:r>
      <w:r w:rsidR="00813E56" w:rsidRPr="007C79AA">
        <w:rPr>
          <w:rFonts w:ascii="Times New Roman" w:hAnsi="Times New Roman"/>
          <w:b w:val="0"/>
          <w:i/>
          <w:sz w:val="16"/>
          <w:szCs w:val="16"/>
        </w:rPr>
        <w:t>Micro-average</w:t>
      </w:r>
      <w:r w:rsidR="00813E56">
        <w:rPr>
          <w:rFonts w:ascii="Times New Roman" w:hAnsi="Times New Roman"/>
          <w:b w:val="0"/>
          <w:sz w:val="16"/>
          <w:szCs w:val="16"/>
        </w:rPr>
        <w:t xml:space="preserve"> preciznost</w:t>
      </w:r>
    </w:p>
    <w:p w:rsidR="00871184" w:rsidRDefault="00661259" w:rsidP="00D50EEC">
      <w:pPr>
        <w:spacing w:after="120" w:line="228" w:lineRule="auto"/>
        <w:ind w:firstLine="288"/>
        <w:jc w:val="both"/>
        <w:rPr>
          <w:lang w:val="sr-Latn-RS"/>
        </w:rPr>
      </w:pPr>
      <w:r w:rsidRPr="007C79AA">
        <w:rPr>
          <w:rStyle w:val="QuoteChar"/>
        </w:rPr>
        <w:t>Macro-average</w:t>
      </w:r>
      <w:r>
        <w:rPr>
          <w:lang w:val="sr-Latn-RS"/>
        </w:rPr>
        <w:t xml:space="preserve"> precinznost predstavlja prosečnu preciznost sistema </w:t>
      </w:r>
      <w:proofErr w:type="gramStart"/>
      <w:r>
        <w:rPr>
          <w:lang w:val="sr-Latn-RS"/>
        </w:rPr>
        <w:t>nad</w:t>
      </w:r>
      <w:proofErr w:type="gramEnd"/>
      <w:r>
        <w:rPr>
          <w:lang w:val="sr-Latn-RS"/>
        </w:rPr>
        <w:t xml:space="preserve"> različitim skupovima.</w:t>
      </w:r>
      <w:r w:rsidR="00871184">
        <w:rPr>
          <w:lang w:val="sr-Latn-RS"/>
        </w:rPr>
        <w:t xml:space="preserve"> Primer računanja </w:t>
      </w:r>
      <w:r w:rsidR="00871184" w:rsidRPr="007C79AA">
        <w:rPr>
          <w:rStyle w:val="QuoteChar"/>
        </w:rPr>
        <w:t>Macro-average</w:t>
      </w:r>
      <w:r w:rsidR="00871184">
        <w:rPr>
          <w:lang w:val="sr-Latn-RS"/>
        </w:rPr>
        <w:t xml:space="preserve"> preciznosti prikazan je </w:t>
      </w:r>
      <w:r w:rsidR="005A4875">
        <w:rPr>
          <w:lang w:val="sr-Latn-RS"/>
        </w:rPr>
        <w:t>u formuli</w:t>
      </w:r>
      <w:r w:rsidR="00871184">
        <w:rPr>
          <w:lang w:val="sr-Latn-RS"/>
        </w:rPr>
        <w:t xml:space="preserve"> </w:t>
      </w:r>
      <w:r w:rsidR="00DD1A4C">
        <w:fldChar w:fldCharType="begin"/>
      </w:r>
      <w:r w:rsidR="00DD1A4C">
        <w:instrText xml:space="preserve"> HYPERLINK \l "_Slika_13._Macro-average" </w:instrText>
      </w:r>
      <w:r w:rsidR="00DD1A4C">
        <w:fldChar w:fldCharType="separate"/>
      </w:r>
      <w:r w:rsidR="005A4875">
        <w:rPr>
          <w:rStyle w:val="Hyperlink"/>
          <w:lang w:val="sr-Latn-RS"/>
        </w:rPr>
        <w:t>5</w:t>
      </w:r>
      <w:r w:rsidR="00DD1A4C">
        <w:rPr>
          <w:rStyle w:val="Hyperlink"/>
          <w:lang w:val="sr-Latn-RS"/>
        </w:rPr>
        <w:fldChar w:fldCharType="end"/>
      </w:r>
      <w:r w:rsidR="00871184">
        <w:rPr>
          <w:lang w:val="sr-Latn-RS"/>
        </w:rPr>
        <w:t xml:space="preserve">, gde je     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Pre</m:t>
        </m:r>
        <m:r>
          <w:rPr>
            <w:rFonts w:ascii="Cambria Math" w:hAnsi="Cambria Math"/>
            <w:lang w:val="sr-Latn-RS"/>
          </w:rPr>
          <m:t>=</m:t>
        </m:r>
        <m:f>
          <m:fPr>
            <m:ctrlPr>
              <w:rPr>
                <w:rFonts w:ascii="Cambria Math" w:hAnsi="Cambria Math"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TP</m:t>
            </m:r>
          </m:num>
          <m:den>
            <m:r>
              <w:rPr>
                <w:rFonts w:ascii="Cambria Math" w:hAnsi="Cambria Math"/>
                <w:lang w:val="sr-Latn-RS"/>
              </w:rPr>
              <m:t>(TP+FP)</m:t>
            </m:r>
          </m:den>
        </m:f>
        <m:r>
          <w:rPr>
            <w:rFonts w:ascii="Cambria Math" w:hAnsi="Cambria Math"/>
            <w:lang w:val="sr-Latn-RS"/>
          </w:rPr>
          <m:t xml:space="preserve"> </m:t>
        </m:r>
      </m:oMath>
      <w:r w:rsidR="00582F4A">
        <w:rPr>
          <w:lang w:val="sr-Latn-RS"/>
        </w:rPr>
        <w:t>.</w:t>
      </w:r>
    </w:p>
    <w:p w:rsidR="00A40BF1" w:rsidRPr="003A044D" w:rsidRDefault="001272C1" w:rsidP="00A40BF1">
      <w:pPr>
        <w:ind w:firstLine="720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Pre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Pre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Pre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 w:cstheme="minorBidi"/>
                  <w:sz w:val="28"/>
                  <w:szCs w:val="28"/>
                </w:rPr>
                <m:t>3</m:t>
              </m:r>
            </m:den>
          </m:f>
        </m:oMath>
      </m:oMathPara>
    </w:p>
    <w:p w:rsidR="00871184" w:rsidRPr="00871184" w:rsidRDefault="004D636A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45" w:name="_Slika_13._Macro-average"/>
      <w:bookmarkEnd w:id="45"/>
      <w:proofErr w:type="gramStart"/>
      <w:r>
        <w:rPr>
          <w:rFonts w:ascii="Times New Roman" w:hAnsi="Times New Roman"/>
          <w:b w:val="0"/>
          <w:sz w:val="16"/>
          <w:szCs w:val="16"/>
        </w:rPr>
        <w:t>Formula 5</w:t>
      </w:r>
      <w:r w:rsidR="00871184"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 w:rsidR="00871184">
        <w:rPr>
          <w:rFonts w:ascii="Times New Roman" w:hAnsi="Times New Roman"/>
          <w:b w:val="0"/>
          <w:sz w:val="16"/>
          <w:szCs w:val="16"/>
        </w:rPr>
        <w:t xml:space="preserve"> </w:t>
      </w:r>
      <w:r w:rsidR="00871184" w:rsidRPr="007C79AA">
        <w:rPr>
          <w:rFonts w:ascii="Times New Roman" w:hAnsi="Times New Roman"/>
          <w:b w:val="0"/>
          <w:i/>
          <w:sz w:val="16"/>
          <w:szCs w:val="16"/>
        </w:rPr>
        <w:t>Macro-average</w:t>
      </w:r>
      <w:r w:rsidR="00871184">
        <w:rPr>
          <w:rFonts w:ascii="Times New Roman" w:hAnsi="Times New Roman"/>
          <w:b w:val="0"/>
          <w:sz w:val="16"/>
          <w:szCs w:val="16"/>
        </w:rPr>
        <w:t xml:space="preserve"> preciznost</w:t>
      </w:r>
    </w:p>
    <w:p w:rsidR="00871184" w:rsidRDefault="00567651" w:rsidP="00735505">
      <w:pPr>
        <w:spacing w:after="120" w:line="228" w:lineRule="auto"/>
        <w:ind w:firstLine="288"/>
        <w:jc w:val="both"/>
        <w:rPr>
          <w:lang w:val="sr-Latn-RS"/>
        </w:rPr>
      </w:pPr>
      <w:proofErr w:type="gramStart"/>
      <w:r w:rsidRPr="007C79AA">
        <w:rPr>
          <w:rStyle w:val="QuoteChar"/>
        </w:rPr>
        <w:t>Macro-average</w:t>
      </w:r>
      <w:r w:rsidRPr="00567651">
        <w:rPr>
          <w:lang w:val="sr-Latn-RS"/>
        </w:rPr>
        <w:t xml:space="preserve"> će izračunati metriku nezavisno za svaku</w:t>
      </w:r>
      <w:r w:rsidR="00562B3E">
        <w:rPr>
          <w:lang w:val="sr-Latn-RS"/>
        </w:rPr>
        <w:t xml:space="preserve"> klasu, a zatim će uzeti prosečnu vrednost</w:t>
      </w:r>
      <w:r w:rsidRPr="00567651">
        <w:rPr>
          <w:lang w:val="sr-Latn-RS"/>
        </w:rPr>
        <w:t xml:space="preserve"> i tako tretirati sve klase podjednako, dok će </w:t>
      </w:r>
      <w:r w:rsidR="00562B3E" w:rsidRPr="007C79AA">
        <w:rPr>
          <w:rStyle w:val="QuoteChar"/>
        </w:rPr>
        <w:t>Micro-average</w:t>
      </w:r>
      <w:r w:rsidR="00562B3E" w:rsidRPr="00567651">
        <w:rPr>
          <w:lang w:val="sr-Latn-RS"/>
        </w:rPr>
        <w:t xml:space="preserve"> </w:t>
      </w:r>
      <w:r w:rsidRPr="00567651">
        <w:rPr>
          <w:lang w:val="sr-Latn-RS"/>
        </w:rPr>
        <w:t>agregirati doprinose svih klasa za izračunavanje prosečne metrike</w:t>
      </w:r>
      <w:r w:rsidR="00DA02F4">
        <w:rPr>
          <w:lang w:val="sr-Latn-RS"/>
        </w:rPr>
        <w:t>.</w:t>
      </w:r>
      <w:proofErr w:type="gramEnd"/>
    </w:p>
    <w:p w:rsidR="00551B5C" w:rsidRDefault="00CB2236" w:rsidP="00735505">
      <w:pPr>
        <w:spacing w:after="120" w:line="228" w:lineRule="auto"/>
        <w:ind w:firstLine="288"/>
        <w:jc w:val="both"/>
        <w:rPr>
          <w:lang w:val="sr-Latn-RS"/>
        </w:rPr>
      </w:pPr>
      <w:r w:rsidRPr="00CB2236">
        <w:rPr>
          <w:lang w:val="sr-Latn-RS"/>
        </w:rPr>
        <w:t xml:space="preserve">Cilj ovog rada je predikcija žanra filma na osnovu prosleđenih parametara, koji su navedeni i objašnjeni u prethodnom poglavlju. Poređeni su rezultati predikcija metoda </w:t>
      </w:r>
      <w:r w:rsidRPr="00402914">
        <w:rPr>
          <w:rStyle w:val="QuoteChar"/>
        </w:rPr>
        <w:t>Multilabel k Nearest Neighbours</w:t>
      </w:r>
      <w:r w:rsidRPr="00CB2236">
        <w:rPr>
          <w:lang w:val="sr-Latn-RS"/>
        </w:rPr>
        <w:t xml:space="preserve">, </w:t>
      </w:r>
      <w:r w:rsidRPr="00402914">
        <w:rPr>
          <w:rStyle w:val="QuoteChar"/>
        </w:rPr>
        <w:t>Classifier chains</w:t>
      </w:r>
      <w:r w:rsidRPr="00CB2236">
        <w:rPr>
          <w:lang w:val="sr-Latn-RS"/>
        </w:rPr>
        <w:t xml:space="preserve"> i </w:t>
      </w:r>
      <w:r w:rsidRPr="00402914">
        <w:rPr>
          <w:rStyle w:val="QuoteChar"/>
        </w:rPr>
        <w:t xml:space="preserve">Binary relevance </w:t>
      </w:r>
      <w:r w:rsidRPr="00CB2236">
        <w:rPr>
          <w:lang w:val="sr-Latn-RS"/>
        </w:rPr>
        <w:t xml:space="preserve">korišćenjem </w:t>
      </w:r>
      <w:r w:rsidRPr="00402914">
        <w:rPr>
          <w:rStyle w:val="QuoteChar"/>
        </w:rPr>
        <w:t>Micro-average</w:t>
      </w:r>
      <w:r w:rsidRPr="00CB2236">
        <w:rPr>
          <w:lang w:val="sr-Latn-RS"/>
        </w:rPr>
        <w:t xml:space="preserve"> i </w:t>
      </w:r>
      <w:r w:rsidRPr="00402914">
        <w:rPr>
          <w:rStyle w:val="QuoteChar"/>
        </w:rPr>
        <w:t>Macro-average</w:t>
      </w:r>
      <w:r w:rsidRPr="00CB2236">
        <w:rPr>
          <w:lang w:val="sr-Latn-RS"/>
        </w:rPr>
        <w:t xml:space="preserve"> metoda evaluacije. Nakon dobijenog finalnog skupa podataka urađen je shuffle podataka kako bi se obezbedilo da modeli ostanu opšti i da se izbegne overfit. Nakon toga nad njim je izvršeno čišćenje podataka. Popunjene su nedostajuće vrednosti, uklonjeni su razmaci, dijakritici i zagrade. </w:t>
      </w:r>
      <w:r w:rsidR="00551B5C">
        <w:rPr>
          <w:lang w:val="sr-Latn-RS"/>
        </w:rPr>
        <w:t xml:space="preserve">Pored TF-IDF i </w:t>
      </w:r>
      <w:r w:rsidR="00551B5C" w:rsidRPr="00551B5C">
        <w:rPr>
          <w:rStyle w:val="QuoteChar"/>
        </w:rPr>
        <w:t>Doc2Vec</w:t>
      </w:r>
      <w:r w:rsidR="00551B5C">
        <w:rPr>
          <w:lang w:val="sr-Latn-RS"/>
        </w:rPr>
        <w:t xml:space="preserve">, za konverziju reči u numeričke vektore korišćene su i metode </w:t>
      </w:r>
      <w:r w:rsidRPr="00402914">
        <w:rPr>
          <w:rStyle w:val="QuoteChar"/>
        </w:rPr>
        <w:t xml:space="preserve">Label encoder </w:t>
      </w:r>
      <w:r w:rsidRPr="00CB2236">
        <w:rPr>
          <w:lang w:val="sr-Latn-RS"/>
        </w:rPr>
        <w:t xml:space="preserve">i </w:t>
      </w:r>
      <w:r w:rsidRPr="00402914">
        <w:rPr>
          <w:rStyle w:val="QuoteChar"/>
        </w:rPr>
        <w:t>Multilabel binarizer</w:t>
      </w:r>
      <w:r w:rsidRPr="00CB2236">
        <w:rPr>
          <w:lang w:val="sr-Latn-RS"/>
        </w:rPr>
        <w:t xml:space="preserve">. </w:t>
      </w:r>
    </w:p>
    <w:p w:rsidR="00CB2236" w:rsidRDefault="00840471" w:rsidP="00735505">
      <w:pPr>
        <w:spacing w:after="120" w:line="228" w:lineRule="auto"/>
        <w:ind w:firstLine="288"/>
        <w:jc w:val="both"/>
      </w:pPr>
      <w:proofErr w:type="gramStart"/>
      <w:r>
        <w:t xml:space="preserve">U </w:t>
      </w:r>
      <w:r w:rsidRPr="007C79AA">
        <w:rPr>
          <w:rStyle w:val="QuoteChar"/>
        </w:rPr>
        <w:t>Multilabel</w:t>
      </w:r>
      <w:r w:rsidRPr="00731ED6">
        <w:t xml:space="preserve"> </w:t>
      </w:r>
      <w:r>
        <w:t xml:space="preserve">klasifikaciji, </w:t>
      </w:r>
      <w:r w:rsidRPr="007C79AA">
        <w:rPr>
          <w:rStyle w:val="QuoteChar"/>
        </w:rPr>
        <w:t>Micro-average</w:t>
      </w:r>
      <w:r>
        <w:t xml:space="preserve"> j</w:t>
      </w:r>
      <w:r w:rsidRPr="00DD6B62">
        <w:t xml:space="preserve">e poželjniji </w:t>
      </w:r>
      <w:r>
        <w:t>ukoliko</w:t>
      </w:r>
      <w:r w:rsidRPr="00DD6B62">
        <w:t xml:space="preserve"> postoji neuravnoteženost klasa</w:t>
      </w:r>
      <w:r>
        <w:t>, tj.</w:t>
      </w:r>
      <w:proofErr w:type="gramEnd"/>
      <w:r>
        <w:t xml:space="preserve"> </w:t>
      </w:r>
      <w:proofErr w:type="gramStart"/>
      <w:r>
        <w:t>ima</w:t>
      </w:r>
      <w:proofErr w:type="gramEnd"/>
      <w:r w:rsidRPr="00731ED6">
        <w:t xml:space="preserve"> mnogo više primera jedne klase nego drugih klasa</w:t>
      </w:r>
      <w:r>
        <w:t xml:space="preserve">. Na slici </w:t>
      </w:r>
      <w:r w:rsidR="00DD1A4C">
        <w:fldChar w:fldCharType="begin"/>
      </w:r>
      <w:r w:rsidR="00DD1A4C">
        <w:instrText xml:space="preserve"> HYPERLINK \l "_Slika_15._Distribucija_1" </w:instrText>
      </w:r>
      <w:r w:rsidR="00DD1A4C">
        <w:fldChar w:fldCharType="separate"/>
      </w:r>
      <w:r w:rsidR="002D1DFC">
        <w:rPr>
          <w:rStyle w:val="Hyperlink"/>
        </w:rPr>
        <w:t>8</w:t>
      </w:r>
      <w:r w:rsidR="00DD1A4C">
        <w:rPr>
          <w:rStyle w:val="Hyperlink"/>
        </w:rPr>
        <w:fldChar w:fldCharType="end"/>
      </w:r>
      <w:r>
        <w:t xml:space="preserve"> je prikazan disbalans žanrova u finalnom skupu podataka i </w:t>
      </w:r>
      <w:proofErr w:type="gramStart"/>
      <w:r>
        <w:t>na</w:t>
      </w:r>
      <w:proofErr w:type="gramEnd"/>
      <w:r>
        <w:t xml:space="preserve"> osnovu toga je zaklju</w:t>
      </w:r>
      <w:r>
        <w:rPr>
          <w:lang w:val="sr-Latn-RS"/>
        </w:rPr>
        <w:t xml:space="preserve">čeno da je </w:t>
      </w:r>
      <w:r w:rsidRPr="00E15859">
        <w:rPr>
          <w:rStyle w:val="QuoteChar"/>
        </w:rPr>
        <w:t>Micro-average</w:t>
      </w:r>
      <w:r>
        <w:rPr>
          <w:lang w:val="sr-Latn-RS"/>
        </w:rPr>
        <w:t xml:space="preserve"> bolji metod evaluacije u ovom slučaju</w:t>
      </w:r>
      <w:r>
        <w:t>.</w:t>
      </w:r>
    </w:p>
    <w:p w:rsidR="00941C94" w:rsidRDefault="00941C94" w:rsidP="00941C94">
      <w:pPr>
        <w:spacing w:after="120" w:line="228" w:lineRule="auto"/>
        <w:jc w:val="both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7630ECD" wp14:editId="3E3B9DAC">
            <wp:extent cx="3180080" cy="1920240"/>
            <wp:effectExtent l="0" t="0" r="1270" b="3810"/>
            <wp:docPr id="14" name="Picture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94" w:rsidRPr="00941C94" w:rsidRDefault="00941C94" w:rsidP="001272C1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  <w:lang w:val="sr-Latn-RS"/>
        </w:rPr>
      </w:pPr>
      <w:bookmarkStart w:id="46" w:name="_Slika_15._Distribucija_1"/>
      <w:bookmarkEnd w:id="46"/>
      <w:proofErr w:type="gramStart"/>
      <w:r w:rsidRPr="00941C94">
        <w:rPr>
          <w:rFonts w:ascii="Times New Roman" w:hAnsi="Times New Roman"/>
          <w:b w:val="0"/>
          <w:sz w:val="16"/>
          <w:szCs w:val="16"/>
        </w:rPr>
        <w:t xml:space="preserve">Slika </w:t>
      </w:r>
      <w:r w:rsidR="002D1DFC">
        <w:rPr>
          <w:rFonts w:ascii="Times New Roman" w:hAnsi="Times New Roman"/>
          <w:b w:val="0"/>
          <w:sz w:val="16"/>
          <w:szCs w:val="16"/>
        </w:rPr>
        <w:t>8</w:t>
      </w:r>
      <w:r w:rsidRPr="00941C94">
        <w:rPr>
          <w:rFonts w:ascii="Times New Roman" w:hAnsi="Times New Roman"/>
          <w:b w:val="0"/>
          <w:sz w:val="16"/>
          <w:szCs w:val="16"/>
        </w:rPr>
        <w:t>.</w:t>
      </w:r>
      <w:proofErr w:type="gramEnd"/>
      <w:r w:rsidRPr="00941C94">
        <w:rPr>
          <w:rFonts w:ascii="Times New Roman" w:hAnsi="Times New Roman"/>
          <w:b w:val="0"/>
          <w:sz w:val="16"/>
          <w:szCs w:val="16"/>
        </w:rPr>
        <w:t xml:space="preserve"> Distribucija žanrova filmova</w:t>
      </w:r>
    </w:p>
    <w:p w:rsidR="00FD4EBC" w:rsidRPr="00FD4EBC" w:rsidRDefault="00FD4EBC" w:rsidP="00FD4EBC">
      <w:pPr>
        <w:pStyle w:val="Heading1"/>
      </w:pPr>
      <w:r>
        <w:t>Opis skupa podataka</w:t>
      </w:r>
    </w:p>
    <w:p w:rsidR="008A55B5" w:rsidRDefault="00FD4EBC" w:rsidP="00D06AB2">
      <w:pPr>
        <w:pStyle w:val="BodyText"/>
      </w:pPr>
      <w:r>
        <w:t>Inicijalni skup</w:t>
      </w:r>
      <w:r w:rsidR="00E16852">
        <w:t>ovi podataka su</w:t>
      </w:r>
      <w:r>
        <w:t xml:space="preserve"> preuzet</w:t>
      </w:r>
      <w:r w:rsidR="00E16852">
        <w:t>i</w:t>
      </w:r>
      <w:r>
        <w:t xml:space="preserve"> </w:t>
      </w:r>
      <w:proofErr w:type="gramStart"/>
      <w:r>
        <w:t>sa</w:t>
      </w:r>
      <w:proofErr w:type="gramEnd"/>
      <w:r>
        <w:t xml:space="preserve"> zvani</w:t>
      </w:r>
      <w:r>
        <w:rPr>
          <w:lang w:val="sr-Latn-RS"/>
        </w:rPr>
        <w:t>čnog</w:t>
      </w:r>
      <w:r>
        <w:t xml:space="preserve"> sajta </w:t>
      </w:r>
      <w:ins w:id="47" w:author="Katarina-Glorija Grujic" w:date="2022-05-03T21:04:00Z">
        <w:r w:rsidR="00FC0EAC">
          <w:t>“</w:t>
        </w:r>
      </w:ins>
      <w:r>
        <w:t>imdb.com.</w:t>
      </w:r>
      <w:ins w:id="48" w:author="Katarina-Glorija Grujic" w:date="2022-05-03T21:04:00Z">
        <w:r w:rsidR="00FC0EAC">
          <w:t>”</w:t>
        </w:r>
      </w:ins>
      <w:r>
        <w:t xml:space="preserve"> [</w:t>
      </w:r>
      <w:hyperlink w:anchor="ref10" w:history="1">
        <w:r w:rsidRPr="007C79AA">
          <w:rPr>
            <w:rStyle w:val="Hyperlink"/>
          </w:rPr>
          <w:t>10</w:t>
        </w:r>
      </w:hyperlink>
      <w:r>
        <w:t>]</w:t>
      </w:r>
      <w:r w:rsidR="005D583D">
        <w:t xml:space="preserve"> </w:t>
      </w:r>
      <w:r w:rsidR="00EB28D4">
        <w:t>U ovom radu se koriste tri skupa podataka</w:t>
      </w:r>
      <w:r w:rsidR="004D4E8A">
        <w:t>,</w:t>
      </w:r>
      <w:r w:rsidR="00EB28D4">
        <w:t xml:space="preserve"> svaki skup</w:t>
      </w:r>
      <w:r>
        <w:t xml:space="preserve"> podataka se nalazi u </w:t>
      </w:r>
      <w:r w:rsidRPr="007C79AA">
        <w:rPr>
          <w:rStyle w:val="QuoteChar"/>
        </w:rPr>
        <w:t>tab</w:t>
      </w:r>
      <w:r w:rsidR="001463C1" w:rsidRPr="007C79AA">
        <w:rPr>
          <w:rStyle w:val="QuoteChar"/>
        </w:rPr>
        <w:t>-separated values</w:t>
      </w:r>
      <w:r w:rsidR="001463C1">
        <w:t xml:space="preserve"> (tsv) formatu.</w:t>
      </w:r>
      <w:r w:rsidR="00EB28D4">
        <w:t xml:space="preserve"> </w:t>
      </w:r>
    </w:p>
    <w:p w:rsidR="00EB28D4" w:rsidRDefault="00EB28D4" w:rsidP="001328C6">
      <w:pPr>
        <w:pStyle w:val="BodyText"/>
      </w:pPr>
      <w:r>
        <w:t xml:space="preserve">Prvi skup podataka title.basic.tsv.gz sadrži: </w:t>
      </w:r>
    </w:p>
    <w:p w:rsidR="00EB28D4" w:rsidRDefault="00EB28D4" w:rsidP="0033010B">
      <w:pPr>
        <w:pStyle w:val="BodyText"/>
        <w:numPr>
          <w:ilvl w:val="0"/>
          <w:numId w:val="20"/>
        </w:numPr>
      </w:pPr>
      <w:r>
        <w:t>tconst – jedinstveni identifikator sadržaja</w:t>
      </w:r>
    </w:p>
    <w:p w:rsidR="00EB28D4" w:rsidRDefault="00DD125C" w:rsidP="0033010B">
      <w:pPr>
        <w:pStyle w:val="BodyText"/>
        <w:numPr>
          <w:ilvl w:val="0"/>
          <w:numId w:val="20"/>
        </w:numPr>
      </w:pPr>
      <w:proofErr w:type="gramStart"/>
      <w:r>
        <w:t>titleType</w:t>
      </w:r>
      <w:proofErr w:type="gramEnd"/>
      <w:r>
        <w:t xml:space="preserve"> </w:t>
      </w:r>
      <w:r w:rsidR="00EB28D4">
        <w:t>– tip/format sadržaja (npr. film, serija, video...)</w:t>
      </w:r>
    </w:p>
    <w:p w:rsidR="00D06AB2" w:rsidRDefault="00DD125C" w:rsidP="0033010B">
      <w:pPr>
        <w:pStyle w:val="BodyText"/>
        <w:numPr>
          <w:ilvl w:val="0"/>
          <w:numId w:val="20"/>
        </w:numPr>
      </w:pPr>
      <w:r>
        <w:t xml:space="preserve">primaryTitle – </w:t>
      </w:r>
      <w:r w:rsidR="00EB28D4">
        <w:t>naslov sadržaja koji su tvorci koristili u promociji filma</w:t>
      </w:r>
    </w:p>
    <w:p w:rsidR="007C37C6" w:rsidRDefault="007C37C6" w:rsidP="0033010B">
      <w:pPr>
        <w:pStyle w:val="BodyText"/>
        <w:numPr>
          <w:ilvl w:val="0"/>
          <w:numId w:val="20"/>
        </w:numPr>
      </w:pPr>
      <w:r w:rsidRPr="007C37C6">
        <w:t>originalTitle</w:t>
      </w:r>
      <w:r w:rsidR="00DD125C">
        <w:t xml:space="preserve"> –</w:t>
      </w:r>
      <w:r w:rsidRPr="007C37C6">
        <w:t xml:space="preserve"> </w:t>
      </w:r>
      <w:r w:rsidR="00DD125C">
        <w:t xml:space="preserve">prvobitni naslov </w:t>
      </w:r>
      <w:r w:rsidR="000A0A8B">
        <w:t>sadržaja</w:t>
      </w:r>
    </w:p>
    <w:p w:rsidR="00EB28D4" w:rsidRDefault="00EB28D4" w:rsidP="0033010B">
      <w:pPr>
        <w:pStyle w:val="BodyText"/>
        <w:numPr>
          <w:ilvl w:val="0"/>
          <w:numId w:val="20"/>
        </w:numPr>
      </w:pPr>
      <w:r>
        <w:t>isAdult – da li je sadržaj namenjen za decu</w:t>
      </w:r>
    </w:p>
    <w:p w:rsidR="00EB28D4" w:rsidRDefault="00DD125C" w:rsidP="0033010B">
      <w:pPr>
        <w:pStyle w:val="BodyText"/>
        <w:numPr>
          <w:ilvl w:val="0"/>
          <w:numId w:val="20"/>
        </w:numPr>
      </w:pPr>
      <w:r>
        <w:t xml:space="preserve">startYear – </w:t>
      </w:r>
      <w:r w:rsidR="00EB28D4">
        <w:t>godina kada je sadržaj premijerno prikazan</w:t>
      </w:r>
    </w:p>
    <w:p w:rsidR="00DD125C" w:rsidRDefault="00DD125C" w:rsidP="0033010B">
      <w:pPr>
        <w:pStyle w:val="BodyText"/>
        <w:numPr>
          <w:ilvl w:val="0"/>
          <w:numId w:val="20"/>
        </w:numPr>
      </w:pPr>
      <w:r w:rsidRPr="00DD125C">
        <w:t>endY</w:t>
      </w:r>
      <w:r>
        <w:t xml:space="preserve">ear </w:t>
      </w:r>
      <w:r w:rsidRPr="00DD125C">
        <w:t xml:space="preserve">– </w:t>
      </w:r>
      <w:r>
        <w:t>godina kada je zavr</w:t>
      </w:r>
      <w:r>
        <w:rPr>
          <w:lang w:val="sr-Latn-RS"/>
        </w:rPr>
        <w:t>šeno prikazivanje serije</w:t>
      </w:r>
      <w:r w:rsidR="00F5097B">
        <w:rPr>
          <w:lang w:val="sr-Latn-RS"/>
        </w:rPr>
        <w:t xml:space="preserve">, kod svih ostalih tipova sadržaja vrednost je </w:t>
      </w:r>
      <w:r w:rsidR="006A5B5A" w:rsidRPr="00115EBC">
        <w:rPr>
          <w:lang w:val="sr-Latn-RS"/>
        </w:rPr>
        <w:t>'\N'</w:t>
      </w:r>
    </w:p>
    <w:p w:rsidR="00DD125C" w:rsidRDefault="00DD125C" w:rsidP="0033010B">
      <w:pPr>
        <w:pStyle w:val="BodyText"/>
        <w:numPr>
          <w:ilvl w:val="0"/>
          <w:numId w:val="20"/>
        </w:numPr>
      </w:pPr>
      <w:r w:rsidRPr="00DD125C">
        <w:t xml:space="preserve">runtimeMinutes – </w:t>
      </w:r>
      <w:r>
        <w:t>trajanje sadržaja u minutama</w:t>
      </w:r>
    </w:p>
    <w:p w:rsidR="00D06AB2" w:rsidRDefault="00EB28D4" w:rsidP="0033010B">
      <w:pPr>
        <w:pStyle w:val="BodyText"/>
        <w:numPr>
          <w:ilvl w:val="0"/>
          <w:numId w:val="20"/>
        </w:numPr>
      </w:pPr>
      <w:r>
        <w:t>genres – skup do najviše 3 žanra filma</w:t>
      </w:r>
    </w:p>
    <w:p w:rsidR="00EB28D4" w:rsidRDefault="00947188" w:rsidP="00115EBC">
      <w:pPr>
        <w:pStyle w:val="BodyText"/>
        <w:ind w:firstLine="0"/>
      </w:pPr>
      <w:r>
        <w:t>Podaci</w:t>
      </w:r>
      <w:r w:rsidR="00EB28D4">
        <w:t xml:space="preserve"> </w:t>
      </w:r>
      <w:r>
        <w:t>su filtrirani</w:t>
      </w:r>
      <w:r w:rsidR="00EB28D4">
        <w:t xml:space="preserve"> </w:t>
      </w:r>
      <w:proofErr w:type="gramStart"/>
      <w:r w:rsidR="00EB28D4">
        <w:t>na</w:t>
      </w:r>
      <w:proofErr w:type="gramEnd"/>
      <w:r w:rsidR="00EB28D4">
        <w:t xml:space="preserve"> osnovu vrednosti polja titleType, gde </w:t>
      </w:r>
      <w:r w:rsidR="00FD72D5">
        <w:t>su</w:t>
      </w:r>
      <w:r w:rsidR="00EC10CF">
        <w:t xml:space="preserve"> uzeti u obzir</w:t>
      </w:r>
      <w:r w:rsidR="00346688">
        <w:t xml:space="preserve"> samo</w:t>
      </w:r>
      <w:r w:rsidR="00EC10CF">
        <w:t xml:space="preserve"> podaci čija je vrednost tog polja </w:t>
      </w:r>
      <w:r w:rsidR="006A5B5A" w:rsidRPr="00115EBC">
        <w:rPr>
          <w:lang w:val="sr-Latn-RS"/>
        </w:rPr>
        <w:t>'</w:t>
      </w:r>
      <w:r w:rsidR="00EC10CF">
        <w:t>movie</w:t>
      </w:r>
      <w:r w:rsidR="006A5B5A" w:rsidRPr="00115EBC">
        <w:rPr>
          <w:lang w:val="sr-Latn-RS"/>
        </w:rPr>
        <w:t>'</w:t>
      </w:r>
      <w:r w:rsidR="00EB28D4">
        <w:t>.</w:t>
      </w:r>
      <w:r w:rsidR="001328C6">
        <w:t xml:space="preserve"> </w:t>
      </w:r>
      <w:r w:rsidR="00EC10CF">
        <w:t xml:space="preserve">Kako je atribut originalTitle napisan u izvornom jeziku i manje je zastupljen </w:t>
      </w:r>
      <w:proofErr w:type="gramStart"/>
      <w:r w:rsidR="00EC10CF">
        <w:t>od</w:t>
      </w:r>
      <w:proofErr w:type="gramEnd"/>
      <w:r w:rsidR="00EC10CF">
        <w:t xml:space="preserve"> primaryTitle-a odlučeno je da se ovaj atribut zanemari. </w:t>
      </w:r>
      <w:proofErr w:type="gramStart"/>
      <w:r w:rsidR="00EC10CF">
        <w:t>Prethodno je navedeno da skup podataka sadrži samo filmove</w:t>
      </w:r>
      <w:r w:rsidR="00366929">
        <w:t>,</w:t>
      </w:r>
      <w:r w:rsidR="00EC10CF">
        <w:t xml:space="preserve"> pa atribut endYear postaje suvišan.</w:t>
      </w:r>
      <w:proofErr w:type="gramEnd"/>
      <w:r w:rsidR="00EC10CF">
        <w:t xml:space="preserve"> </w:t>
      </w:r>
      <w:r w:rsidR="0013226D">
        <w:t>Kako je cilj ovog rada predviđanje žanra još neobjavljenog filma</w:t>
      </w:r>
      <w:r w:rsidR="009C0FC0">
        <w:t xml:space="preserve"> atribut runtimeMinutes neće biti poznat, pa </w:t>
      </w:r>
      <w:proofErr w:type="gramStart"/>
      <w:r w:rsidR="009C0FC0">
        <w:t>će</w:t>
      </w:r>
      <w:proofErr w:type="gramEnd"/>
      <w:r w:rsidR="009C0FC0">
        <w:t xml:space="preserve"> iz tog razloga biti uklonjen iz finalnog skupa podataka.</w:t>
      </w:r>
    </w:p>
    <w:p w:rsidR="00115EBC" w:rsidRPr="00115EBC" w:rsidRDefault="00115EBC" w:rsidP="00115EBC">
      <w:pPr>
        <w:pStyle w:val="BodyText"/>
        <w:rPr>
          <w:lang w:val="sr-Latn-RS"/>
        </w:rPr>
      </w:pPr>
      <w:r w:rsidRPr="00115EBC">
        <w:rPr>
          <w:lang w:val="sr-Latn-RS"/>
        </w:rPr>
        <w:t xml:space="preserve">Drugi skup podataka podataka title.principals.tsv.gz sadrži: </w:t>
      </w:r>
    </w:p>
    <w:p w:rsidR="00115EBC" w:rsidRDefault="00115EBC" w:rsidP="00115EBC">
      <w:pPr>
        <w:pStyle w:val="BodyText"/>
        <w:numPr>
          <w:ilvl w:val="0"/>
          <w:numId w:val="17"/>
        </w:numPr>
        <w:rPr>
          <w:lang w:val="sr-Latn-RS"/>
        </w:rPr>
      </w:pPr>
      <w:r w:rsidRPr="00115EBC">
        <w:rPr>
          <w:lang w:val="sr-Latn-RS"/>
        </w:rPr>
        <w:t>tconst – jedinstveni identifikator filma</w:t>
      </w:r>
    </w:p>
    <w:p w:rsidR="00115EBC" w:rsidRPr="00115EBC" w:rsidRDefault="00115EBC" w:rsidP="00115EBC">
      <w:pPr>
        <w:pStyle w:val="BodyText"/>
        <w:numPr>
          <w:ilvl w:val="0"/>
          <w:numId w:val="17"/>
        </w:numPr>
        <w:rPr>
          <w:lang w:val="sr-Latn-RS"/>
        </w:rPr>
      </w:pPr>
      <w:r w:rsidRPr="00115EBC">
        <w:rPr>
          <w:lang w:val="sr-Latn-RS"/>
        </w:rPr>
        <w:t>orderin</w:t>
      </w:r>
      <w:r>
        <w:rPr>
          <w:lang w:val="sr-Latn-RS"/>
        </w:rPr>
        <w:t>g</w:t>
      </w:r>
      <w:r w:rsidRPr="00115EBC">
        <w:rPr>
          <w:lang w:val="sr-Latn-RS"/>
        </w:rPr>
        <w:t xml:space="preserve"> – </w:t>
      </w:r>
      <w:r>
        <w:rPr>
          <w:lang w:val="sr-Latn-RS"/>
        </w:rPr>
        <w:t>broj jedinstvenih redova za zadati titleId</w:t>
      </w:r>
    </w:p>
    <w:p w:rsidR="00115EBC" w:rsidRDefault="00115EBC" w:rsidP="00115EBC">
      <w:pPr>
        <w:pStyle w:val="BodyText"/>
        <w:numPr>
          <w:ilvl w:val="0"/>
          <w:numId w:val="17"/>
        </w:numPr>
        <w:rPr>
          <w:lang w:val="sr-Latn-RS"/>
        </w:rPr>
      </w:pPr>
      <w:r w:rsidRPr="00115EBC">
        <w:rPr>
          <w:lang w:val="sr-Latn-RS"/>
        </w:rPr>
        <w:t>nconst – jedinstveni identifikator osobe koja radi na filmu  (glumac, režiser, scenarista…)</w:t>
      </w:r>
    </w:p>
    <w:p w:rsidR="00115EBC" w:rsidRDefault="00115EBC" w:rsidP="00115EBC">
      <w:pPr>
        <w:pStyle w:val="BodyText"/>
        <w:numPr>
          <w:ilvl w:val="0"/>
          <w:numId w:val="17"/>
        </w:numPr>
        <w:rPr>
          <w:lang w:val="sr-Latn-RS"/>
        </w:rPr>
      </w:pPr>
      <w:r w:rsidRPr="00115EBC">
        <w:rPr>
          <w:lang w:val="sr-Latn-RS"/>
        </w:rPr>
        <w:t>category – kategorija posla osobe na filmu</w:t>
      </w:r>
    </w:p>
    <w:p w:rsidR="00115EBC" w:rsidRPr="00115EBC" w:rsidRDefault="00963CC0" w:rsidP="00115EBC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lastRenderedPageBreak/>
        <w:t>job</w:t>
      </w:r>
      <w:r w:rsidR="00115EBC" w:rsidRPr="00115EBC">
        <w:rPr>
          <w:lang w:val="sr-Latn-RS"/>
        </w:rPr>
        <w:t xml:space="preserve"> </w:t>
      </w:r>
      <w:r>
        <w:rPr>
          <w:lang w:val="sr-Latn-RS"/>
        </w:rPr>
        <w:t>–</w:t>
      </w:r>
      <w:r w:rsidR="00115EBC" w:rsidRPr="00115EBC">
        <w:rPr>
          <w:lang w:val="sr-Latn-RS"/>
        </w:rPr>
        <w:t xml:space="preserve"> </w:t>
      </w:r>
      <w:r>
        <w:rPr>
          <w:lang w:val="sr-Latn-RS"/>
        </w:rPr>
        <w:t>naziv</w:t>
      </w:r>
      <w:r w:rsidR="007709DD">
        <w:rPr>
          <w:lang w:val="sr-Latn-RS"/>
        </w:rPr>
        <w:t xml:space="preserve"> specifičnog</w:t>
      </w:r>
      <w:r>
        <w:rPr>
          <w:lang w:val="sr-Latn-RS"/>
        </w:rPr>
        <w:t xml:space="preserve"> posla ukoliko postoji, u suprotnom vrednost je </w:t>
      </w:r>
      <w:r w:rsidR="00115EBC" w:rsidRPr="00115EBC">
        <w:rPr>
          <w:lang w:val="sr-Latn-RS"/>
        </w:rPr>
        <w:t xml:space="preserve"> '\N'</w:t>
      </w:r>
    </w:p>
    <w:p w:rsidR="00115EBC" w:rsidRDefault="00963CC0" w:rsidP="00963CC0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characters – ime </w:t>
      </w:r>
      <w:r w:rsidR="005C3B7D">
        <w:rPr>
          <w:lang w:val="sr-Latn-RS"/>
        </w:rPr>
        <w:t>uloge u filmu</w:t>
      </w:r>
      <w:r>
        <w:rPr>
          <w:lang w:val="sr-Latn-RS"/>
        </w:rPr>
        <w:t xml:space="preserve"> ukoliko postoji</w:t>
      </w:r>
      <w:r w:rsidR="00115EBC" w:rsidRPr="00115EBC">
        <w:rPr>
          <w:lang w:val="sr-Latn-RS"/>
        </w:rPr>
        <w:t xml:space="preserve">, </w:t>
      </w:r>
      <w:r w:rsidRPr="00963CC0">
        <w:rPr>
          <w:lang w:val="sr-Latn-RS"/>
        </w:rPr>
        <w:t>u suprotnom vrednost je</w:t>
      </w:r>
      <w:r w:rsidR="00115EBC" w:rsidRPr="00115EBC">
        <w:rPr>
          <w:lang w:val="sr-Latn-RS"/>
        </w:rPr>
        <w:t xml:space="preserve"> '\N'</w:t>
      </w:r>
    </w:p>
    <w:p w:rsidR="001B2868" w:rsidRDefault="001B2868" w:rsidP="001B2868">
      <w:pPr>
        <w:pStyle w:val="BodyText"/>
        <w:ind w:firstLine="0"/>
        <w:rPr>
          <w:lang w:val="sr-Latn-RS"/>
        </w:rPr>
      </w:pPr>
      <w:r>
        <w:rPr>
          <w:lang w:val="sr-Latn-RS"/>
        </w:rPr>
        <w:t>Atribut ordering nije imao svrhu u skupu podataka u ovom radu, i zbog toga je isključen. Polje job blisko je vezano za polje category, i tačno određuje kojim poslom se bavila osoba koja radi na filmu, s obzirom</w:t>
      </w:r>
      <w:r w:rsidR="005F41A3">
        <w:rPr>
          <w:lang w:val="sr-Latn-RS"/>
        </w:rPr>
        <w:t xml:space="preserve"> </w:t>
      </w:r>
      <w:r w:rsidR="00716781">
        <w:rPr>
          <w:lang w:val="sr-Latn-RS"/>
        </w:rPr>
        <w:t xml:space="preserve">da </w:t>
      </w:r>
      <w:r w:rsidR="005F41A3">
        <w:rPr>
          <w:lang w:val="sr-Latn-RS"/>
        </w:rPr>
        <w:t>polje category</w:t>
      </w:r>
      <w:r w:rsidR="0089774C">
        <w:rPr>
          <w:lang w:val="sr-Latn-RS"/>
        </w:rPr>
        <w:t xml:space="preserve"> dovoljno</w:t>
      </w:r>
      <w:r w:rsidR="005F41A3">
        <w:rPr>
          <w:lang w:val="sr-Latn-RS"/>
        </w:rPr>
        <w:t xml:space="preserve"> precizno opisuje kojim poslom se</w:t>
      </w:r>
      <w:r w:rsidR="0017209E">
        <w:rPr>
          <w:lang w:val="sr-Latn-RS"/>
        </w:rPr>
        <w:t xml:space="preserve"> osoba bavila u izradi filma i</w:t>
      </w:r>
      <w:r>
        <w:rPr>
          <w:lang w:val="sr-Latn-RS"/>
        </w:rPr>
        <w:t xml:space="preserve"> da je u većini slučajeva vrednost polja</w:t>
      </w:r>
      <w:r w:rsidR="0017209E">
        <w:rPr>
          <w:lang w:val="sr-Latn-RS"/>
        </w:rPr>
        <w:t xml:space="preserve"> job</w:t>
      </w:r>
      <w:r>
        <w:rPr>
          <w:lang w:val="sr-Latn-RS"/>
        </w:rPr>
        <w:t xml:space="preserve"> bila </w:t>
      </w:r>
      <w:r w:rsidRPr="00115EBC">
        <w:rPr>
          <w:lang w:val="sr-Latn-RS"/>
        </w:rPr>
        <w:t>'\N'</w:t>
      </w:r>
      <w:r w:rsidR="005F41A3">
        <w:rPr>
          <w:lang w:val="sr-Latn-RS"/>
        </w:rPr>
        <w:t xml:space="preserve">, odlučeno je da se ovo polje izuzme iz konačnog skupa podataka. </w:t>
      </w:r>
      <w:commentRangeStart w:id="49"/>
      <w:r w:rsidR="005F41A3">
        <w:rPr>
          <w:lang w:val="sr-Latn-RS"/>
        </w:rPr>
        <w:t xml:space="preserve">Atribut characters </w:t>
      </w:r>
      <w:r w:rsidR="00694433">
        <w:rPr>
          <w:lang w:val="sr-Latn-RS"/>
        </w:rPr>
        <w:t>predstavlja ulogu</w:t>
      </w:r>
      <w:r w:rsidR="004D636A">
        <w:rPr>
          <w:lang w:val="sr-Latn-RS"/>
        </w:rPr>
        <w:t xml:space="preserve"> koju glumac glumi u određenom filmu</w:t>
      </w:r>
      <w:r w:rsidR="00BC05D9">
        <w:rPr>
          <w:lang w:val="sr-Latn-RS"/>
        </w:rPr>
        <w:t xml:space="preserve"> </w:t>
      </w:r>
      <w:r w:rsidR="004D636A">
        <w:rPr>
          <w:lang w:val="sr-Latn-RS"/>
        </w:rPr>
        <w:t>i ne utiče na žanr filma</w:t>
      </w:r>
      <w:r w:rsidR="00356593">
        <w:rPr>
          <w:lang w:val="sr-Latn-RS"/>
        </w:rPr>
        <w:t xml:space="preserve"> i iz tog razloga je izbačen</w:t>
      </w:r>
      <w:r w:rsidR="005F41A3">
        <w:rPr>
          <w:lang w:val="sr-Latn-RS"/>
        </w:rPr>
        <w:t>.</w:t>
      </w:r>
      <w:commentRangeEnd w:id="49"/>
      <w:r w:rsidR="00FC0EAC">
        <w:rPr>
          <w:rStyle w:val="CommentReference"/>
          <w:rFonts w:eastAsia="Times New Roman"/>
          <w:spacing w:val="0"/>
        </w:rPr>
        <w:commentReference w:id="49"/>
      </w:r>
    </w:p>
    <w:p w:rsidR="00985B39" w:rsidRPr="00985B39" w:rsidRDefault="00985B39" w:rsidP="00985B39">
      <w:pPr>
        <w:pStyle w:val="BodyText"/>
        <w:rPr>
          <w:lang w:val="sr-Latn-RS"/>
        </w:rPr>
      </w:pPr>
      <w:r w:rsidRPr="00985B39">
        <w:rPr>
          <w:lang w:val="sr-Latn-RS"/>
        </w:rPr>
        <w:t xml:space="preserve">Treći skup podataka podataka name.basics.tsv.gz sadrži: </w:t>
      </w:r>
    </w:p>
    <w:p w:rsidR="00985B39" w:rsidRPr="00985B39" w:rsidRDefault="00985B39" w:rsidP="00985B39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>nconst – jedinstveni identifikator osobe koja radi na filmu (glumac, režiser, scenarista...)</w:t>
      </w:r>
    </w:p>
    <w:p w:rsidR="00985B39" w:rsidRDefault="00985B39" w:rsidP="00985B39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>primaryName – ime osobe</w:t>
      </w:r>
      <w:r w:rsidR="00210A94">
        <w:rPr>
          <w:lang w:val="sr-Latn-RS"/>
        </w:rPr>
        <w:t xml:space="preserve"> koja radi na filmu</w:t>
      </w:r>
    </w:p>
    <w:p w:rsidR="00985B39" w:rsidRDefault="00985B39" w:rsidP="00985B39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 xml:space="preserve">birthYear – </w:t>
      </w:r>
      <w:r w:rsidR="000026E1">
        <w:rPr>
          <w:lang w:val="sr-Latn-RS"/>
        </w:rPr>
        <w:t>godina rođenja</w:t>
      </w:r>
    </w:p>
    <w:p w:rsidR="00985B39" w:rsidRPr="00985B39" w:rsidRDefault="00985B39" w:rsidP="000026E1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 xml:space="preserve">deathYear – </w:t>
      </w:r>
      <w:r w:rsidR="000026E1">
        <w:rPr>
          <w:lang w:val="sr-Latn-RS"/>
        </w:rPr>
        <w:t xml:space="preserve">godina smrti </w:t>
      </w:r>
      <w:r w:rsidR="000026E1" w:rsidRPr="000026E1">
        <w:rPr>
          <w:lang w:val="sr-Latn-RS"/>
        </w:rPr>
        <w:t xml:space="preserve">ukoliko </w:t>
      </w:r>
      <w:r w:rsidR="000026E1">
        <w:rPr>
          <w:lang w:val="sr-Latn-RS"/>
        </w:rPr>
        <w:t>postoji</w:t>
      </w:r>
      <w:r w:rsidRPr="00985B39">
        <w:rPr>
          <w:lang w:val="sr-Latn-RS"/>
        </w:rPr>
        <w:t xml:space="preserve">, </w:t>
      </w:r>
      <w:r w:rsidR="000026E1">
        <w:rPr>
          <w:lang w:val="sr-Latn-RS"/>
        </w:rPr>
        <w:t xml:space="preserve">u suprotnom vrednost je </w:t>
      </w:r>
      <w:r w:rsidRPr="00985B39">
        <w:rPr>
          <w:lang w:val="sr-Latn-RS"/>
        </w:rPr>
        <w:t>'\N'</w:t>
      </w:r>
    </w:p>
    <w:p w:rsidR="00985B39" w:rsidRPr="00985B39" w:rsidRDefault="00985B39" w:rsidP="00985B39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>primaryProfession</w:t>
      </w:r>
      <w:r w:rsidR="000026E1">
        <w:rPr>
          <w:lang w:val="sr-Latn-RS"/>
        </w:rPr>
        <w:t xml:space="preserve"> </w:t>
      </w:r>
      <w:r w:rsidRPr="00985B39">
        <w:rPr>
          <w:lang w:val="sr-Latn-RS"/>
        </w:rPr>
        <w:t xml:space="preserve">– </w:t>
      </w:r>
      <w:r w:rsidR="000026E1">
        <w:rPr>
          <w:lang w:val="sr-Latn-RS"/>
        </w:rPr>
        <w:t>tri najčešća zanimanja kojima se ova osoba bavila</w:t>
      </w:r>
    </w:p>
    <w:p w:rsidR="00985B39" w:rsidRDefault="00985B39" w:rsidP="00985B39">
      <w:pPr>
        <w:pStyle w:val="BodyText"/>
        <w:numPr>
          <w:ilvl w:val="0"/>
          <w:numId w:val="18"/>
        </w:numPr>
        <w:rPr>
          <w:lang w:val="sr-Latn-RS"/>
        </w:rPr>
      </w:pPr>
      <w:r w:rsidRPr="00985B39">
        <w:rPr>
          <w:lang w:val="sr-Latn-RS"/>
        </w:rPr>
        <w:t>knownForTitles</w:t>
      </w:r>
      <w:r w:rsidR="000026E1">
        <w:rPr>
          <w:lang w:val="sr-Latn-RS"/>
        </w:rPr>
        <w:t xml:space="preserve"> </w:t>
      </w:r>
      <w:r w:rsidRPr="00985B39">
        <w:rPr>
          <w:lang w:val="sr-Latn-RS"/>
        </w:rPr>
        <w:t xml:space="preserve">– </w:t>
      </w:r>
      <w:r w:rsidR="000026E1">
        <w:rPr>
          <w:lang w:val="sr-Latn-RS"/>
        </w:rPr>
        <w:t xml:space="preserve">najpoznatija </w:t>
      </w:r>
      <w:r w:rsidR="00294C17">
        <w:rPr>
          <w:lang w:val="sr-Latn-RS"/>
        </w:rPr>
        <w:t xml:space="preserve">kinematografska </w:t>
      </w:r>
      <w:r w:rsidR="000026E1">
        <w:rPr>
          <w:lang w:val="sr-Latn-RS"/>
        </w:rPr>
        <w:t>dela u čijoj je izradi ova osoba učestvovala</w:t>
      </w:r>
    </w:p>
    <w:p w:rsidR="001A4145" w:rsidRDefault="001A4145" w:rsidP="009E739A">
      <w:pPr>
        <w:pStyle w:val="BodyText"/>
        <w:ind w:firstLine="0"/>
        <w:rPr>
          <w:lang w:val="sr-Latn-RS"/>
        </w:rPr>
      </w:pPr>
      <w:r>
        <w:rPr>
          <w:lang w:val="sr-Latn-RS"/>
        </w:rPr>
        <w:t xml:space="preserve">Kako u finalnom skupu podataka već imamo osobe koje učestvuju u izradi filma, polja </w:t>
      </w:r>
      <w:r w:rsidRPr="00985B39">
        <w:rPr>
          <w:lang w:val="sr-Latn-RS"/>
        </w:rPr>
        <w:t>birthYea</w:t>
      </w:r>
      <w:r>
        <w:rPr>
          <w:lang w:val="sr-Latn-RS"/>
        </w:rPr>
        <w:t xml:space="preserve">r i </w:t>
      </w:r>
      <w:r w:rsidRPr="00985B39">
        <w:rPr>
          <w:lang w:val="sr-Latn-RS"/>
        </w:rPr>
        <w:t>deathYear</w:t>
      </w:r>
      <w:r>
        <w:rPr>
          <w:lang w:val="sr-Latn-RS"/>
        </w:rPr>
        <w:t xml:space="preserve"> ne utiču na predikcij</w:t>
      </w:r>
      <w:r w:rsidR="0020505C">
        <w:rPr>
          <w:lang w:val="sr-Latn-RS"/>
        </w:rPr>
        <w:t xml:space="preserve">u žanra filma, pa su uklonjena. </w:t>
      </w:r>
      <w:commentRangeStart w:id="50"/>
      <w:r w:rsidR="0020505C">
        <w:rPr>
          <w:lang w:val="sr-Latn-RS"/>
        </w:rPr>
        <w:t>Atribut pr</w:t>
      </w:r>
      <w:r w:rsidRPr="00985B39">
        <w:rPr>
          <w:lang w:val="sr-Latn-RS"/>
        </w:rPr>
        <w:t>imaryProfession</w:t>
      </w:r>
      <w:r>
        <w:rPr>
          <w:lang w:val="sr-Latn-RS"/>
        </w:rPr>
        <w:t xml:space="preserve"> </w:t>
      </w:r>
      <w:r w:rsidR="00D25234">
        <w:rPr>
          <w:lang w:val="sr-Latn-RS"/>
        </w:rPr>
        <w:t xml:space="preserve">postaje suvišan </w:t>
      </w:r>
      <w:r w:rsidR="003F5AB2">
        <w:rPr>
          <w:lang w:val="sr-Latn-RS"/>
        </w:rPr>
        <w:t xml:space="preserve">iz razloga što se u atributu category već navodi </w:t>
      </w:r>
      <w:r w:rsidR="00652414">
        <w:rPr>
          <w:lang w:val="sr-Latn-RS"/>
        </w:rPr>
        <w:t>zanimanje</w:t>
      </w:r>
      <w:r w:rsidR="00540A9B">
        <w:rPr>
          <w:lang w:val="sr-Latn-RS"/>
        </w:rPr>
        <w:t xml:space="preserve"> </w:t>
      </w:r>
      <w:r w:rsidR="005F2F9A">
        <w:rPr>
          <w:lang w:val="sr-Latn-RS"/>
        </w:rPr>
        <w:t>kojim se osoba bavila</w:t>
      </w:r>
      <w:r w:rsidR="00D25234">
        <w:rPr>
          <w:lang w:val="sr-Latn-RS"/>
        </w:rPr>
        <w:t xml:space="preserve"> u izradi filma</w:t>
      </w:r>
      <w:r w:rsidR="003F5AB2">
        <w:rPr>
          <w:lang w:val="sr-Latn-RS"/>
        </w:rPr>
        <w:t>.</w:t>
      </w:r>
      <w:r w:rsidR="0044028F">
        <w:rPr>
          <w:lang w:val="sr-Latn-RS"/>
        </w:rPr>
        <w:t xml:space="preserve"> K</w:t>
      </w:r>
      <w:r w:rsidRPr="00985B39">
        <w:rPr>
          <w:lang w:val="sr-Latn-RS"/>
        </w:rPr>
        <w:t>nownForTitles</w:t>
      </w:r>
      <w:r w:rsidR="001B2E89">
        <w:rPr>
          <w:lang w:val="sr-Latn-RS"/>
        </w:rPr>
        <w:t xml:space="preserve"> </w:t>
      </w:r>
      <w:r w:rsidR="009E739A">
        <w:rPr>
          <w:lang w:val="sr-Latn-RS"/>
        </w:rPr>
        <w:t xml:space="preserve">je polje koje navodi </w:t>
      </w:r>
      <w:r w:rsidR="009E739A" w:rsidRPr="009E739A">
        <w:rPr>
          <w:lang w:val="sr-Latn-RS"/>
        </w:rPr>
        <w:t>najpoznatija kinematogr</w:t>
      </w:r>
      <w:r w:rsidR="00EF14EE">
        <w:rPr>
          <w:lang w:val="sr-Latn-RS"/>
        </w:rPr>
        <w:t>afska dela u čijoj je izradi određena</w:t>
      </w:r>
      <w:r w:rsidR="009E739A" w:rsidRPr="009E739A">
        <w:rPr>
          <w:lang w:val="sr-Latn-RS"/>
        </w:rPr>
        <w:t xml:space="preserve"> osoba učestvovala</w:t>
      </w:r>
      <w:r w:rsidR="009E739A">
        <w:rPr>
          <w:lang w:val="sr-Latn-RS"/>
        </w:rPr>
        <w:t xml:space="preserve">, a </w:t>
      </w:r>
      <w:r w:rsidR="00D647DE">
        <w:rPr>
          <w:lang w:val="sr-Latn-RS"/>
        </w:rPr>
        <w:t>za predikciju žanra filma veću važnost ima</w:t>
      </w:r>
      <w:r w:rsidR="00C706E4">
        <w:rPr>
          <w:lang w:val="sr-Latn-RS"/>
        </w:rPr>
        <w:t xml:space="preserve"> broj ostvarenih uloga u filmovima</w:t>
      </w:r>
      <w:r w:rsidR="009E739A">
        <w:rPr>
          <w:lang w:val="sr-Latn-RS"/>
        </w:rPr>
        <w:t xml:space="preserve"> određenog žanra</w:t>
      </w:r>
      <w:r w:rsidR="00C706E4">
        <w:rPr>
          <w:lang w:val="sr-Latn-RS"/>
        </w:rPr>
        <w:t xml:space="preserve"> što je već prikazano u skupu podataka, iz tog razloga atribut knownForTitles će biti uklonjen</w:t>
      </w:r>
      <w:r>
        <w:rPr>
          <w:lang w:val="sr-Latn-RS"/>
        </w:rPr>
        <w:t>.</w:t>
      </w:r>
      <w:commentRangeEnd w:id="50"/>
      <w:r w:rsidR="009E739A">
        <w:rPr>
          <w:lang w:val="sr-Latn-RS"/>
        </w:rPr>
        <w:t xml:space="preserve"> </w:t>
      </w:r>
      <w:r w:rsidR="00FC0EAC">
        <w:rPr>
          <w:rStyle w:val="CommentReference"/>
          <w:rFonts w:eastAsia="Times New Roman"/>
          <w:spacing w:val="0"/>
        </w:rPr>
        <w:commentReference w:id="50"/>
      </w:r>
    </w:p>
    <w:p w:rsidR="000C1629" w:rsidRDefault="00E63835" w:rsidP="001A4145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</w:r>
      <w:r w:rsidR="000C1629">
        <w:rPr>
          <w:lang w:val="sr-Latn-RS"/>
        </w:rPr>
        <w:t>Nakon fil</w:t>
      </w:r>
      <w:r w:rsidR="00D73775">
        <w:rPr>
          <w:lang w:val="sr-Latn-RS"/>
        </w:rPr>
        <w:t>triranja</w:t>
      </w:r>
      <w:r w:rsidR="00DF5CED">
        <w:rPr>
          <w:lang w:val="sr-Latn-RS"/>
        </w:rPr>
        <w:t>,</w:t>
      </w:r>
      <w:r w:rsidR="000C1629">
        <w:rPr>
          <w:lang w:val="sr-Latn-RS"/>
        </w:rPr>
        <w:t xml:space="preserve"> tri skupa podatak</w:t>
      </w:r>
      <w:r w:rsidR="00D73775">
        <w:rPr>
          <w:lang w:val="sr-Latn-RS"/>
        </w:rPr>
        <w:t>a se</w:t>
      </w:r>
      <w:r w:rsidR="000C1629">
        <w:rPr>
          <w:lang w:val="sr-Latn-RS"/>
        </w:rPr>
        <w:t xml:space="preserve"> spajaju u finalni skup podataka</w:t>
      </w:r>
      <w:r w:rsidR="002475F0">
        <w:rPr>
          <w:lang w:val="sr-Latn-RS"/>
        </w:rPr>
        <w:t xml:space="preserve">, prikazan na slici </w:t>
      </w:r>
      <w:r w:rsidR="001272C1">
        <w:fldChar w:fldCharType="begin"/>
      </w:r>
      <w:r w:rsidR="001272C1">
        <w:instrText xml:space="preserve"> HYPERLINK \l "_Slika_14._Deo" </w:instrText>
      </w:r>
      <w:r w:rsidR="001272C1">
        <w:fldChar w:fldCharType="separate"/>
      </w:r>
      <w:r w:rsidR="00C00BA8">
        <w:rPr>
          <w:rStyle w:val="Hyperlink"/>
          <w:lang w:val="sr-Latn-RS"/>
        </w:rPr>
        <w:t>9</w:t>
      </w:r>
      <w:r w:rsidR="001272C1">
        <w:rPr>
          <w:rStyle w:val="Hyperlink"/>
          <w:lang w:val="sr-Latn-RS"/>
        </w:rPr>
        <w:fldChar w:fldCharType="end"/>
      </w:r>
      <w:r w:rsidR="000C1629">
        <w:rPr>
          <w:lang w:val="sr-Latn-RS"/>
        </w:rPr>
        <w:t xml:space="preserve">. Spajanje se vrši </w:t>
      </w:r>
      <w:r w:rsidR="000C1629" w:rsidRPr="000C1629">
        <w:rPr>
          <w:lang w:val="sr-Latn-RS"/>
        </w:rPr>
        <w:t>na osnovu atributa tconst, odnosno nconst</w:t>
      </w:r>
      <w:r w:rsidR="00A83F29">
        <w:rPr>
          <w:lang w:val="sr-Latn-RS"/>
        </w:rPr>
        <w:t>, koji će nakon spajanja biti izbače</w:t>
      </w:r>
      <w:r w:rsidR="009D6391">
        <w:rPr>
          <w:lang w:val="sr-Latn-RS"/>
        </w:rPr>
        <w:t>ni jer predstavljaju jedinstvene</w:t>
      </w:r>
      <w:r w:rsidR="00A83F29">
        <w:rPr>
          <w:lang w:val="sr-Latn-RS"/>
        </w:rPr>
        <w:t xml:space="preserve"> identifikator</w:t>
      </w:r>
      <w:r w:rsidR="009D6391">
        <w:rPr>
          <w:lang w:val="sr-Latn-RS"/>
        </w:rPr>
        <w:t>e</w:t>
      </w:r>
      <w:r w:rsidR="000C1629" w:rsidRPr="000C1629">
        <w:rPr>
          <w:lang w:val="sr-Latn-RS"/>
        </w:rPr>
        <w:t>.</w:t>
      </w:r>
      <w:r w:rsidR="000C1629">
        <w:rPr>
          <w:lang w:val="sr-Latn-RS"/>
        </w:rPr>
        <w:t xml:space="preserve"> </w:t>
      </w:r>
      <w:r w:rsidR="00426E6C">
        <w:rPr>
          <w:lang w:val="sr-Latn-RS"/>
        </w:rPr>
        <w:t xml:space="preserve">Finalni skup podataka </w:t>
      </w:r>
      <w:r w:rsidR="00DF5CED">
        <w:rPr>
          <w:lang w:val="sr-Latn-RS"/>
        </w:rPr>
        <w:t xml:space="preserve">se </w:t>
      </w:r>
      <w:r w:rsidR="00A83F29">
        <w:rPr>
          <w:lang w:val="sr-Latn-RS"/>
        </w:rPr>
        <w:t>sastoji od</w:t>
      </w:r>
      <w:r w:rsidR="00210A94">
        <w:rPr>
          <w:lang w:val="sr-Latn-RS"/>
        </w:rPr>
        <w:t xml:space="preserve"> atributa</w:t>
      </w:r>
      <w:r w:rsidR="00A83F29">
        <w:rPr>
          <w:lang w:val="sr-Latn-RS"/>
        </w:rPr>
        <w:t>:</w:t>
      </w:r>
    </w:p>
    <w:p w:rsidR="00210A94" w:rsidRDefault="00210A94" w:rsidP="001B75CF">
      <w:pPr>
        <w:pStyle w:val="BodyText"/>
        <w:numPr>
          <w:ilvl w:val="0"/>
          <w:numId w:val="21"/>
        </w:numPr>
      </w:pPr>
      <w:proofErr w:type="gramStart"/>
      <w:r>
        <w:t>titleType</w:t>
      </w:r>
      <w:proofErr w:type="gramEnd"/>
      <w:r>
        <w:t xml:space="preserve"> – tip/format sadržaja (npr. film, serija, video...)</w:t>
      </w:r>
    </w:p>
    <w:p w:rsidR="00210A94" w:rsidRDefault="00210A94" w:rsidP="001B75CF">
      <w:pPr>
        <w:pStyle w:val="BodyText"/>
        <w:numPr>
          <w:ilvl w:val="0"/>
          <w:numId w:val="21"/>
        </w:numPr>
      </w:pPr>
      <w:r>
        <w:t>primaryTitle – naslov sadržaja koji su tvorci koristili u promociji filma</w:t>
      </w:r>
    </w:p>
    <w:p w:rsidR="00210A94" w:rsidRDefault="00210A94" w:rsidP="001B75CF">
      <w:pPr>
        <w:pStyle w:val="BodyText"/>
        <w:numPr>
          <w:ilvl w:val="0"/>
          <w:numId w:val="21"/>
        </w:numPr>
      </w:pPr>
      <w:r>
        <w:t>isAdult – da li je sadržaj namenjen za decu</w:t>
      </w:r>
    </w:p>
    <w:p w:rsidR="00210A94" w:rsidRDefault="00210A94" w:rsidP="001B75CF">
      <w:pPr>
        <w:pStyle w:val="BodyText"/>
        <w:numPr>
          <w:ilvl w:val="0"/>
          <w:numId w:val="21"/>
        </w:numPr>
      </w:pPr>
      <w:r>
        <w:t>startYear – godina kada je sadržaj premijerno prikazan</w:t>
      </w:r>
    </w:p>
    <w:p w:rsidR="00210A94" w:rsidRDefault="00210A94" w:rsidP="001B75CF">
      <w:pPr>
        <w:pStyle w:val="BodyText"/>
        <w:numPr>
          <w:ilvl w:val="0"/>
          <w:numId w:val="21"/>
        </w:numPr>
      </w:pPr>
      <w:r>
        <w:t>genres – skup do najviše 3 žanra filma</w:t>
      </w:r>
    </w:p>
    <w:p w:rsidR="00210A94" w:rsidRDefault="00210A94" w:rsidP="001B75CF">
      <w:pPr>
        <w:pStyle w:val="BodyText"/>
        <w:numPr>
          <w:ilvl w:val="0"/>
          <w:numId w:val="21"/>
        </w:numPr>
        <w:rPr>
          <w:lang w:val="sr-Latn-RS"/>
        </w:rPr>
      </w:pPr>
      <w:r w:rsidRPr="00115EBC">
        <w:rPr>
          <w:lang w:val="sr-Latn-RS"/>
        </w:rPr>
        <w:t>category – kategorija posla osobe na filmu</w:t>
      </w:r>
    </w:p>
    <w:p w:rsidR="00210A94" w:rsidRDefault="00210A94" w:rsidP="001B75CF">
      <w:pPr>
        <w:pStyle w:val="BodyText"/>
        <w:numPr>
          <w:ilvl w:val="0"/>
          <w:numId w:val="21"/>
        </w:numPr>
        <w:rPr>
          <w:lang w:val="sr-Latn-RS"/>
        </w:rPr>
      </w:pPr>
      <w:r w:rsidRPr="00985B39">
        <w:rPr>
          <w:lang w:val="sr-Latn-RS"/>
        </w:rPr>
        <w:t>primaryName – ime osobe</w:t>
      </w:r>
      <w:r w:rsidR="00E067B0">
        <w:rPr>
          <w:lang w:val="sr-Latn-RS"/>
        </w:rPr>
        <w:t xml:space="preserve"> koja radi na filmu</w:t>
      </w:r>
    </w:p>
    <w:p w:rsidR="006E0B10" w:rsidRDefault="00546680" w:rsidP="00E63835">
      <w:pPr>
        <w:pStyle w:val="BodyText"/>
        <w:ind w:firstLine="0"/>
        <w:rPr>
          <w:lang w:val="sr-Latn-RS"/>
        </w:rPr>
      </w:pPr>
      <w:r>
        <w:rPr>
          <w:lang w:val="sr-Latn-RS"/>
        </w:rPr>
        <w:lastRenderedPageBreak/>
        <w:t xml:space="preserve">Ciljno obeležje predstavlja </w:t>
      </w:r>
      <w:r w:rsidR="00E63835" w:rsidRPr="00E63835">
        <w:rPr>
          <w:lang w:val="sr-Latn-RS"/>
        </w:rPr>
        <w:t xml:space="preserve">atribut genres, gde </w:t>
      </w:r>
      <w:r w:rsidR="00263990">
        <w:rPr>
          <w:lang w:val="sr-Latn-RS"/>
        </w:rPr>
        <w:t>se</w:t>
      </w:r>
      <w:r w:rsidR="00E63835" w:rsidRPr="00E63835">
        <w:rPr>
          <w:lang w:val="sr-Latn-RS"/>
        </w:rPr>
        <w:t xml:space="preserve"> njegov</w:t>
      </w:r>
      <w:r w:rsidR="00263990">
        <w:rPr>
          <w:lang w:val="sr-Latn-RS"/>
        </w:rPr>
        <w:t>a</w:t>
      </w:r>
      <w:r w:rsidR="00E63835" w:rsidRPr="00E63835">
        <w:rPr>
          <w:lang w:val="sr-Latn-RS"/>
        </w:rPr>
        <w:t xml:space="preserve"> vrednost predviđa na osnovu vre</w:t>
      </w:r>
      <w:r w:rsidR="00E745E7">
        <w:rPr>
          <w:lang w:val="sr-Latn-RS"/>
        </w:rPr>
        <w:t>dnosti ostalih podataka u skupu</w:t>
      </w:r>
      <w:r w:rsidR="00E63835" w:rsidRPr="00E63835">
        <w:rPr>
          <w:lang w:val="sr-Latn-RS"/>
        </w:rPr>
        <w:t xml:space="preserve">. </w:t>
      </w:r>
      <w:r w:rsidR="00E745E7">
        <w:rPr>
          <w:lang w:val="sr-Latn-RS"/>
        </w:rPr>
        <w:t xml:space="preserve">Atribut genres </w:t>
      </w:r>
      <w:r w:rsidR="00E63835" w:rsidRPr="00E63835">
        <w:rPr>
          <w:lang w:val="sr-Latn-RS"/>
        </w:rPr>
        <w:t xml:space="preserve">predstavlja skup do najviše 3 žanra filma i može uzimati vrednosti iz skupa: </w:t>
      </w:r>
      <w:r w:rsidR="00E63835" w:rsidRPr="007C79AA">
        <w:rPr>
          <w:rStyle w:val="QuoteChar"/>
        </w:rPr>
        <w:t>action, adventure, animation, biography, comedy, crime, documentary, drama, family, fantasy, film-noir, history, horror, musical, music, mystery, romance, sci-fi, sport, thriller, war, western</w:t>
      </w:r>
      <w:r w:rsidR="00E63835" w:rsidRPr="00E63835">
        <w:rPr>
          <w:lang w:val="sr-Latn-RS"/>
        </w:rPr>
        <w:t>.</w:t>
      </w:r>
      <w:r w:rsidR="00AF376D">
        <w:rPr>
          <w:lang w:val="sr-Latn-RS"/>
        </w:rPr>
        <w:t xml:space="preserve"> S obzirom da finalni skup podataka sadrži nekoliko miliona torki</w:t>
      </w:r>
      <w:r w:rsidR="00A408BC">
        <w:rPr>
          <w:lang w:val="sr-Latn-RS"/>
        </w:rPr>
        <w:t>, što zahteva veliki broj sati procesiranja i veliku količinu radne memorije</w:t>
      </w:r>
      <w:r w:rsidR="00AF376D">
        <w:rPr>
          <w:lang w:val="sr-Latn-RS"/>
        </w:rPr>
        <w:t>, odlučeno je da se skup ograniči na samo filmove koji su premijerno prikazani posle 2020. godine i od njih je napravljen podskup od 10000 torki</w:t>
      </w:r>
      <w:r w:rsidR="00A408BC">
        <w:rPr>
          <w:lang w:val="sr-Latn-RS"/>
        </w:rPr>
        <w:t>, kako bi se postigla željena efikasnost</w:t>
      </w:r>
      <w:r w:rsidR="0047508A">
        <w:rPr>
          <w:lang w:val="sr-Latn-RS"/>
        </w:rPr>
        <w:t>.</w:t>
      </w:r>
    </w:p>
    <w:p w:rsidR="00210A94" w:rsidRDefault="00F47A8E" w:rsidP="00326884">
      <w:pPr>
        <w:pStyle w:val="BodyText"/>
        <w:spacing w:after="0"/>
        <w:ind w:firstLine="0"/>
        <w:jc w:val="center"/>
      </w:pPr>
      <w:r>
        <w:rPr>
          <w:rFonts w:eastAsia="Times New Roman"/>
          <w:noProof/>
          <w:spacing w:val="0"/>
          <w:sz w:val="16"/>
          <w:szCs w:val="16"/>
        </w:rPr>
        <w:drawing>
          <wp:inline distT="0" distB="0" distL="0" distR="0">
            <wp:extent cx="3220720" cy="26505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3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F95">
        <w:rPr>
          <w:rStyle w:val="CommentReference"/>
          <w:rFonts w:eastAsia="Times New Roman"/>
          <w:spacing w:val="0"/>
        </w:rPr>
        <w:commentReference w:id="51"/>
      </w:r>
    </w:p>
    <w:p w:rsidR="00210A94" w:rsidRPr="0014382F" w:rsidRDefault="00D01CF8" w:rsidP="00B01AEC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52" w:name="_Slika_14._Deo"/>
      <w:bookmarkStart w:id="53" w:name="_GoBack"/>
      <w:bookmarkEnd w:id="52"/>
      <w:bookmarkEnd w:id="53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C00BA8">
        <w:rPr>
          <w:rFonts w:ascii="Times New Roman" w:hAnsi="Times New Roman"/>
          <w:b w:val="0"/>
          <w:sz w:val="16"/>
          <w:szCs w:val="16"/>
        </w:rPr>
        <w:t>9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Deo finalnog skupa podataka </w:t>
      </w:r>
    </w:p>
    <w:p w:rsidR="00FA7D22" w:rsidRPr="00FD4EBC" w:rsidRDefault="00FA7D22" w:rsidP="00FA7D22">
      <w:pPr>
        <w:pStyle w:val="Heading1"/>
      </w:pPr>
      <w:r>
        <w:t>Rezultati i diskusija</w:t>
      </w:r>
    </w:p>
    <w:p w:rsidR="0008707F" w:rsidRDefault="00FA7D22" w:rsidP="00BD65E1">
      <w:pPr>
        <w:pStyle w:val="BodyText"/>
        <w:rPr>
          <w:lang w:val="sr-Latn-RS"/>
        </w:rPr>
      </w:pPr>
      <w:r>
        <w:rPr>
          <w:lang w:val="sr-Latn-RS"/>
        </w:rPr>
        <w:tab/>
      </w:r>
      <w:commentRangeStart w:id="54"/>
      <w:r w:rsidR="008456E3">
        <w:rPr>
          <w:lang w:val="sr-Latn-RS"/>
        </w:rPr>
        <w:t>Prilikom kreiranja Doc2Vec modela optimizovani su sledeći parametri</w:t>
      </w:r>
      <w:r w:rsidR="008456E3">
        <w:t>:</w:t>
      </w:r>
      <w:r w:rsidR="005A69EB">
        <w:rPr>
          <w:lang w:val="sr-Latn-RS"/>
        </w:rPr>
        <w:t xml:space="preserve"> </w:t>
      </w:r>
      <w:r w:rsidR="008456E3" w:rsidRPr="008456E3">
        <w:rPr>
          <w:lang w:val="sr-Latn-RS"/>
        </w:rPr>
        <w:t>'vector_size'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=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64, 'window'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=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2, ' min_count'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=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1, ' workers'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=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8, 'epochs'</w:t>
      </w:r>
      <w:r w:rsidR="008456E3">
        <w:rPr>
          <w:lang w:val="sr-Latn-RS"/>
        </w:rPr>
        <w:t xml:space="preserve"> </w:t>
      </w:r>
      <w:r w:rsidR="008456E3" w:rsidRPr="008456E3">
        <w:rPr>
          <w:lang w:val="sr-Latn-RS"/>
        </w:rPr>
        <w:t>= 20</w:t>
      </w:r>
      <w:r w:rsidR="008456E3">
        <w:rPr>
          <w:lang w:val="sr-Latn-RS"/>
        </w:rPr>
        <w:t>.</w:t>
      </w:r>
      <w:r w:rsidR="0008707F">
        <w:rPr>
          <w:lang w:val="sr-Latn-RS"/>
        </w:rPr>
        <w:t xml:space="preserve"> Finalni skup podataka nakon transformacija je podeljen na trening i test skup u odnosu 80</w:t>
      </w:r>
      <w:r w:rsidR="00057362">
        <w:t>/</w:t>
      </w:r>
      <w:r w:rsidR="00057362">
        <w:rPr>
          <w:lang w:val="sr-Latn-RS"/>
        </w:rPr>
        <w:t>20</w:t>
      </w:r>
      <w:r w:rsidR="00FB129A">
        <w:rPr>
          <w:lang w:val="sr-Latn-RS"/>
        </w:rPr>
        <w:t xml:space="preserve"> (po ugledu na </w:t>
      </w:r>
      <w:r w:rsidR="00EA4F80">
        <w:rPr>
          <w:lang w:val="sr-Latn-RS"/>
        </w:rPr>
        <w:t xml:space="preserve">rad </w:t>
      </w:r>
      <w:r w:rsidR="00EA4F80">
        <w:t>[</w:t>
      </w:r>
      <w:hyperlink w:anchor="ref2" w:history="1">
        <w:r w:rsidR="00EA4F80" w:rsidRPr="007C79AA">
          <w:rPr>
            <w:rStyle w:val="Hyperlink"/>
          </w:rPr>
          <w:t>2</w:t>
        </w:r>
      </w:hyperlink>
      <w:r w:rsidR="00EA4F80">
        <w:t>]</w:t>
      </w:r>
      <w:r w:rsidR="00FB129A">
        <w:rPr>
          <w:lang w:val="sr-Latn-RS"/>
        </w:rPr>
        <w:t>)</w:t>
      </w:r>
      <w:r w:rsidR="00D024C6">
        <w:rPr>
          <w:lang w:val="sr-Latn-RS"/>
        </w:rPr>
        <w:t xml:space="preserve">, </w:t>
      </w:r>
      <w:r w:rsidR="00D024C6" w:rsidRPr="00D024C6">
        <w:rPr>
          <w:lang w:val="sr-Latn-RS"/>
        </w:rPr>
        <w:t>pri čemu je iz test skupa izbačena vrednost ciljne labele</w:t>
      </w:r>
      <w:r w:rsidR="00171A0D">
        <w:rPr>
          <w:lang w:val="sr-Latn-RS"/>
        </w:rPr>
        <w:t>.</w:t>
      </w:r>
    </w:p>
    <w:p w:rsidR="00FE5C0E" w:rsidRPr="0055082E" w:rsidRDefault="00CC60B7" w:rsidP="0055082E">
      <w:pPr>
        <w:pStyle w:val="BodyText"/>
        <w:spacing w:after="240"/>
      </w:pPr>
      <w:r>
        <w:t xml:space="preserve">Kao što je već navedeno u metodologiji, zbog </w:t>
      </w:r>
      <w:r w:rsidRPr="00CC60B7">
        <w:t>disbalans</w:t>
      </w:r>
      <w:r>
        <w:t>a</w:t>
      </w:r>
      <w:r w:rsidRPr="00CC60B7">
        <w:t xml:space="preserve"> žanrova u finalnom skupu podataka zaključeno </w:t>
      </w:r>
      <w:r>
        <w:t xml:space="preserve">je </w:t>
      </w:r>
      <w:r w:rsidRPr="00CC60B7">
        <w:t xml:space="preserve">da je </w:t>
      </w:r>
      <w:r w:rsidRPr="00CC60B7">
        <w:rPr>
          <w:rStyle w:val="QuoteChar"/>
        </w:rPr>
        <w:t>Micro-average</w:t>
      </w:r>
      <w:r w:rsidRPr="00CC60B7">
        <w:t xml:space="preserve"> bolji metod evaluacije u ovom slučaju</w:t>
      </w:r>
      <w:r w:rsidR="009C29B6">
        <w:t>,</w:t>
      </w:r>
      <w:r w:rsidR="003F5EB5">
        <w:t xml:space="preserve"> </w:t>
      </w:r>
      <w:r w:rsidR="009C29B6">
        <w:t>a na osnovu</w:t>
      </w:r>
      <w:r w:rsidR="003269A4">
        <w:t xml:space="preserve"> rezultata iz tabele </w:t>
      </w:r>
      <w:hyperlink w:anchor="_Tabela_1._Rezultati" w:history="1">
        <w:r w:rsidR="003269A4" w:rsidRPr="00B26D45">
          <w:rPr>
            <w:rStyle w:val="Hyperlink"/>
          </w:rPr>
          <w:t>1</w:t>
        </w:r>
      </w:hyperlink>
      <w:r w:rsidR="003269A4">
        <w:t xml:space="preserve"> </w:t>
      </w:r>
      <w:r w:rsidR="00FC0790">
        <w:t>o</w:t>
      </w:r>
      <w:r w:rsidR="00FC0790">
        <w:rPr>
          <w:lang w:val="sr-Latn-RS"/>
        </w:rPr>
        <w:t xml:space="preserve">ptimizovana vrednost broja suseda u  </w:t>
      </w:r>
      <w:r w:rsidR="00FC0790" w:rsidRPr="00E15859">
        <w:rPr>
          <w:rStyle w:val="QuoteChar"/>
        </w:rPr>
        <w:t>Multilabel k Nearest Neighbours</w:t>
      </w:r>
      <w:r w:rsidR="00FC0790">
        <w:rPr>
          <w:lang w:val="sr-Latn-RS"/>
        </w:rPr>
        <w:t xml:space="preserve"> metodi iznosi k </w:t>
      </w:r>
      <w:r w:rsidR="00FC0790">
        <w:t>= 7.</w:t>
      </w:r>
      <w:commentRangeEnd w:id="54"/>
      <w:r w:rsidR="00731F95">
        <w:rPr>
          <w:rStyle w:val="CommentReference"/>
          <w:rFonts w:eastAsia="Times New Roman"/>
          <w:spacing w:val="0"/>
        </w:rPr>
        <w:commentReference w:id="54"/>
      </w:r>
      <w:bookmarkStart w:id="55" w:name="_Slika_15._Distribucija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1752"/>
        <w:gridCol w:w="1752"/>
      </w:tblGrid>
      <w:tr w:rsidR="004647BA" w:rsidRPr="005C3E2E" w:rsidTr="005C3E2E"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b/>
                <w:sz w:val="16"/>
                <w:szCs w:val="16"/>
                <w:lang w:val="sr-Latn-RS"/>
              </w:rPr>
            </w:pPr>
            <w:r w:rsidRPr="005C3E2E">
              <w:rPr>
                <w:b/>
                <w:sz w:val="16"/>
                <w:szCs w:val="16"/>
                <w:lang w:val="sr-Latn-RS"/>
              </w:rPr>
              <w:t>ML-KNN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b/>
                <w:sz w:val="16"/>
                <w:szCs w:val="16"/>
                <w:lang w:val="sr-Latn-RS"/>
              </w:rPr>
            </w:pPr>
            <w:r w:rsidRPr="005C3E2E">
              <w:rPr>
                <w:b/>
                <w:sz w:val="16"/>
                <w:szCs w:val="16"/>
                <w:lang w:val="sr-Latn-RS"/>
              </w:rPr>
              <w:t>Micro-average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b/>
                <w:sz w:val="16"/>
                <w:szCs w:val="16"/>
                <w:lang w:val="sr-Latn-RS"/>
              </w:rPr>
            </w:pPr>
            <w:r w:rsidRPr="005C3E2E">
              <w:rPr>
                <w:b/>
                <w:sz w:val="16"/>
                <w:szCs w:val="16"/>
                <w:lang w:val="sr-Latn-RS"/>
              </w:rPr>
              <w:t>Macro-average</w:t>
            </w:r>
          </w:p>
        </w:tc>
      </w:tr>
      <w:tr w:rsidR="004647BA" w:rsidRPr="005C3E2E" w:rsidTr="005C3E2E"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 xml:space="preserve">k </w:t>
            </w:r>
            <w:r w:rsidRPr="005C3E2E">
              <w:rPr>
                <w:sz w:val="16"/>
                <w:szCs w:val="16"/>
              </w:rPr>
              <w:t xml:space="preserve">= </w:t>
            </w:r>
            <w:r w:rsidRPr="005C3E2E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7D390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0.3</w:t>
            </w:r>
            <w:r w:rsidR="00DF46FF" w:rsidRPr="005C3E2E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7D390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0.11</w:t>
            </w:r>
          </w:p>
        </w:tc>
      </w:tr>
      <w:tr w:rsidR="004647BA" w:rsidRPr="005C3E2E" w:rsidTr="005C3E2E"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 xml:space="preserve">k </w:t>
            </w:r>
            <w:r w:rsidRPr="005C3E2E">
              <w:rPr>
                <w:sz w:val="16"/>
                <w:szCs w:val="16"/>
              </w:rPr>
              <w:t xml:space="preserve">= </w:t>
            </w:r>
            <w:r w:rsidRPr="005C3E2E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BC6EE2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0.3</w:t>
            </w:r>
            <w:r w:rsidR="00DF46FF" w:rsidRPr="005C3E2E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BC6EE2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0.13</w:t>
            </w:r>
          </w:p>
        </w:tc>
      </w:tr>
      <w:tr w:rsidR="004647BA" w:rsidRPr="005C3E2E" w:rsidTr="005C3E2E"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 xml:space="preserve">k </w:t>
            </w:r>
            <w:r w:rsidRPr="005C3E2E">
              <w:rPr>
                <w:sz w:val="16"/>
                <w:szCs w:val="16"/>
              </w:rPr>
              <w:t xml:space="preserve">= </w:t>
            </w:r>
            <w:r w:rsidRPr="005C3E2E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341C1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0.3</w:t>
            </w:r>
            <w:r w:rsidR="00A538F4" w:rsidRPr="005C3E2E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A538F4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0.08</w:t>
            </w:r>
          </w:p>
        </w:tc>
      </w:tr>
      <w:tr w:rsidR="004647BA" w:rsidRPr="005C3E2E" w:rsidTr="005C3E2E">
        <w:tc>
          <w:tcPr>
            <w:tcW w:w="1752" w:type="dxa"/>
            <w:shd w:val="clear" w:color="auto" w:fill="auto"/>
          </w:tcPr>
          <w:p w:rsidR="004647BA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 xml:space="preserve">k </w:t>
            </w:r>
            <w:r w:rsidRPr="005C3E2E">
              <w:rPr>
                <w:sz w:val="16"/>
                <w:szCs w:val="16"/>
              </w:rPr>
              <w:t xml:space="preserve">= </w:t>
            </w:r>
            <w:r w:rsidRPr="005C3E2E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341C1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0.3</w:t>
            </w:r>
            <w:r w:rsidR="00A538F4" w:rsidRPr="005C3E2E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A538F4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0.06</w:t>
            </w:r>
          </w:p>
        </w:tc>
      </w:tr>
      <w:tr w:rsidR="004647BA" w:rsidRPr="005C3E2E" w:rsidTr="005C3E2E">
        <w:tc>
          <w:tcPr>
            <w:tcW w:w="1752" w:type="dxa"/>
            <w:shd w:val="clear" w:color="auto" w:fill="auto"/>
          </w:tcPr>
          <w:p w:rsidR="005A333C" w:rsidRPr="005C3E2E" w:rsidRDefault="004647BA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</w:rPr>
            </w:pPr>
            <w:r w:rsidRPr="005C3E2E">
              <w:rPr>
                <w:sz w:val="16"/>
                <w:szCs w:val="16"/>
                <w:lang w:val="sr-Latn-RS"/>
              </w:rPr>
              <w:t xml:space="preserve">k </w:t>
            </w:r>
            <w:r w:rsidRPr="005C3E2E">
              <w:rPr>
                <w:sz w:val="16"/>
                <w:szCs w:val="16"/>
              </w:rPr>
              <w:t>= 7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341C1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</w:t>
            </w:r>
            <w:r w:rsidR="00A538F4" w:rsidRPr="005C3E2E">
              <w:rPr>
                <w:sz w:val="16"/>
                <w:szCs w:val="16"/>
                <w:lang w:val="sr-Latn-RS"/>
              </w:rPr>
              <w:t>42</w:t>
            </w:r>
          </w:p>
        </w:tc>
        <w:tc>
          <w:tcPr>
            <w:tcW w:w="1752" w:type="dxa"/>
            <w:shd w:val="clear" w:color="auto" w:fill="auto"/>
          </w:tcPr>
          <w:p w:rsidR="004647BA" w:rsidRPr="005C3E2E" w:rsidRDefault="00341C15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</w:t>
            </w:r>
            <w:r w:rsidR="00A538F4" w:rsidRPr="005C3E2E">
              <w:rPr>
                <w:sz w:val="16"/>
                <w:szCs w:val="16"/>
                <w:lang w:val="sr-Latn-RS"/>
              </w:rPr>
              <w:t>06</w:t>
            </w:r>
          </w:p>
        </w:tc>
      </w:tr>
      <w:tr w:rsidR="005A333C" w:rsidRPr="005C3E2E" w:rsidTr="005C3E2E">
        <w:tc>
          <w:tcPr>
            <w:tcW w:w="1752" w:type="dxa"/>
            <w:shd w:val="clear" w:color="auto" w:fill="auto"/>
          </w:tcPr>
          <w:p w:rsidR="005A333C" w:rsidRPr="005C3E2E" w:rsidRDefault="005A333C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k = 8</w:t>
            </w:r>
          </w:p>
        </w:tc>
        <w:tc>
          <w:tcPr>
            <w:tcW w:w="1752" w:type="dxa"/>
            <w:shd w:val="clear" w:color="auto" w:fill="auto"/>
          </w:tcPr>
          <w:p w:rsidR="005A333C" w:rsidRPr="005C3E2E" w:rsidRDefault="00A83E50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0.39</w:t>
            </w:r>
          </w:p>
        </w:tc>
        <w:tc>
          <w:tcPr>
            <w:tcW w:w="1752" w:type="dxa"/>
            <w:shd w:val="clear" w:color="auto" w:fill="auto"/>
          </w:tcPr>
          <w:p w:rsidR="005A333C" w:rsidRPr="005C3E2E" w:rsidRDefault="005A333C" w:rsidP="005C3E2E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sr-Latn-RS"/>
              </w:rPr>
            </w:pPr>
            <w:r w:rsidRPr="005C3E2E">
              <w:rPr>
                <w:sz w:val="16"/>
                <w:szCs w:val="16"/>
                <w:lang w:val="sr-Latn-RS"/>
              </w:rPr>
              <w:t>0.1</w:t>
            </w:r>
            <w:r w:rsidR="00780B63" w:rsidRPr="005C3E2E">
              <w:rPr>
                <w:sz w:val="16"/>
                <w:szCs w:val="16"/>
                <w:lang w:val="sr-Latn-RS"/>
              </w:rPr>
              <w:t>0</w:t>
            </w:r>
          </w:p>
        </w:tc>
      </w:tr>
    </w:tbl>
    <w:p w:rsidR="003269A4" w:rsidRPr="00871184" w:rsidRDefault="003269A4" w:rsidP="006602BE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56" w:name="_Tabela_1._Rezultati"/>
      <w:bookmarkEnd w:id="56"/>
      <w:proofErr w:type="gramStart"/>
      <w:r>
        <w:rPr>
          <w:rFonts w:ascii="Times New Roman" w:hAnsi="Times New Roman"/>
          <w:b w:val="0"/>
          <w:sz w:val="16"/>
          <w:szCs w:val="16"/>
        </w:rPr>
        <w:t>Tabela 1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Rezultati </w:t>
      </w:r>
      <w:r w:rsidRPr="008C3CFE">
        <w:rPr>
          <w:rFonts w:ascii="Times New Roman" w:hAnsi="Times New Roman"/>
          <w:b w:val="0"/>
          <w:i/>
          <w:sz w:val="16"/>
          <w:szCs w:val="16"/>
        </w:rPr>
        <w:t>Multil</w:t>
      </w:r>
      <w:r w:rsidR="005D28DF" w:rsidRPr="008C3CFE">
        <w:rPr>
          <w:rFonts w:ascii="Times New Roman" w:hAnsi="Times New Roman"/>
          <w:b w:val="0"/>
          <w:i/>
          <w:sz w:val="16"/>
          <w:szCs w:val="16"/>
        </w:rPr>
        <w:t>abel k Nearest Neighbours</w:t>
      </w:r>
      <w:r w:rsidR="005D28DF" w:rsidRPr="008C3CFE">
        <w:rPr>
          <w:rFonts w:ascii="Times New Roman" w:hAnsi="Times New Roman"/>
          <w:b w:val="0"/>
          <w:sz w:val="16"/>
          <w:szCs w:val="16"/>
        </w:rPr>
        <w:t xml:space="preserve"> metode</w:t>
      </w:r>
    </w:p>
    <w:p w:rsidR="0055034F" w:rsidRPr="007F10D6" w:rsidRDefault="006602BE" w:rsidP="007F10D6">
      <w:pPr>
        <w:pStyle w:val="BodyText"/>
        <w:ind w:firstLine="0"/>
      </w:pPr>
      <w:r>
        <w:rPr>
          <w:lang w:val="sr-Latn-RS"/>
        </w:rPr>
        <w:lastRenderedPageBreak/>
        <w:t>Optimizovane vrednosti</w:t>
      </w:r>
      <w:r w:rsidR="00A03693">
        <w:rPr>
          <w:lang w:val="sr-Latn-RS"/>
        </w:rPr>
        <w:t xml:space="preserve">, preuzete sa sajta </w:t>
      </w:r>
      <w:r w:rsidR="00A03693">
        <w:t>[</w:t>
      </w:r>
      <w:hyperlink w:anchor="ref11" w:history="1">
        <w:r w:rsidR="00A03693" w:rsidRPr="002D4BBF">
          <w:rPr>
            <w:rStyle w:val="Hyperlink"/>
          </w:rPr>
          <w:t>11</w:t>
        </w:r>
      </w:hyperlink>
      <w:r w:rsidR="00A03693">
        <w:t>],</w:t>
      </w:r>
      <w:r>
        <w:rPr>
          <w:lang w:val="sr-Latn-RS"/>
        </w:rPr>
        <w:t xml:space="preserve"> za </w:t>
      </w:r>
      <w:r w:rsidR="007F10D6" w:rsidRPr="002D4BBF">
        <w:rPr>
          <w:rStyle w:val="QuoteChar"/>
        </w:rPr>
        <w:t>Label Network Embeddings</w:t>
      </w:r>
      <w:r w:rsidR="007F10D6">
        <w:rPr>
          <w:lang w:val="sr-Latn-RS"/>
        </w:rPr>
        <w:t xml:space="preserve"> su</w:t>
      </w:r>
      <w:r w:rsidR="007F10D6">
        <w:t>:</w:t>
      </w:r>
      <w:r w:rsidR="007702ED" w:rsidRPr="007702ED">
        <w:rPr>
          <w:lang w:val="sr-Latn-RS"/>
        </w:rPr>
        <w:t xml:space="preserve"> </w:t>
      </w:r>
      <w:r w:rsidR="007702ED" w:rsidRPr="008456E3">
        <w:rPr>
          <w:lang w:val="sr-Latn-RS"/>
        </w:rPr>
        <w:t>'</w:t>
      </w:r>
      <w:r w:rsidR="007702ED" w:rsidRPr="00A02729">
        <w:rPr>
          <w:lang w:val="sr-Latn-RS"/>
        </w:rPr>
        <w:t>weighted</w:t>
      </w:r>
      <w:r w:rsidR="007702ED" w:rsidRPr="008456E3">
        <w:rPr>
          <w:lang w:val="sr-Latn-RS"/>
        </w:rPr>
        <w:t>'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>=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 xml:space="preserve">True, </w:t>
      </w:r>
      <w:r w:rsidR="007702ED" w:rsidRPr="008456E3">
        <w:rPr>
          <w:lang w:val="sr-Latn-RS"/>
        </w:rPr>
        <w:t>'</w:t>
      </w:r>
      <w:r w:rsidR="007702ED" w:rsidRPr="00A02729">
        <w:rPr>
          <w:lang w:val="sr-Latn-RS"/>
        </w:rPr>
        <w:t>include_self_edges</w:t>
      </w:r>
      <w:r w:rsidR="007702ED" w:rsidRPr="008456E3">
        <w:rPr>
          <w:lang w:val="sr-Latn-RS"/>
        </w:rPr>
        <w:t>'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>=</w:t>
      </w:r>
      <w:r w:rsidR="007702ED">
        <w:rPr>
          <w:lang w:val="sr-Latn-RS"/>
        </w:rPr>
        <w:t xml:space="preserve"> False,</w:t>
      </w:r>
      <w:r w:rsidR="007F10D6">
        <w:t xml:space="preserve"> </w:t>
      </w:r>
      <w:r w:rsidR="007702ED" w:rsidRPr="008456E3">
        <w:rPr>
          <w:lang w:val="sr-Latn-RS"/>
        </w:rPr>
        <w:t>'</w:t>
      </w:r>
      <w:r w:rsidR="007702ED" w:rsidRPr="00A02729">
        <w:rPr>
          <w:lang w:val="sr-Latn-RS"/>
        </w:rPr>
        <w:t>batch_size</w:t>
      </w:r>
      <w:r w:rsidR="007702ED" w:rsidRPr="008456E3">
        <w:rPr>
          <w:lang w:val="sr-Latn-RS"/>
        </w:rPr>
        <w:t>'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>=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 xml:space="preserve">1000, </w:t>
      </w:r>
      <w:r w:rsidR="007702ED" w:rsidRPr="008456E3">
        <w:rPr>
          <w:lang w:val="sr-Latn-RS"/>
        </w:rPr>
        <w:t>'</w:t>
      </w:r>
      <w:r w:rsidR="007702ED" w:rsidRPr="00A02729">
        <w:rPr>
          <w:lang w:val="sr-Latn-RS"/>
        </w:rPr>
        <w:t>order</w:t>
      </w:r>
      <w:r w:rsidR="007702ED" w:rsidRPr="008456E3">
        <w:rPr>
          <w:lang w:val="sr-Latn-RS"/>
        </w:rPr>
        <w:t>'</w:t>
      </w:r>
      <w:r w:rsidR="007702ED">
        <w:rPr>
          <w:lang w:val="sr-Latn-RS"/>
        </w:rPr>
        <w:t xml:space="preserve"> </w:t>
      </w:r>
      <w:r w:rsidR="007702ED" w:rsidRPr="00A02729">
        <w:rPr>
          <w:lang w:val="sr-Latn-RS"/>
        </w:rPr>
        <w:t>=</w:t>
      </w:r>
      <w:r w:rsidR="007702ED">
        <w:rPr>
          <w:lang w:val="sr-Latn-RS"/>
        </w:rPr>
        <w:t xml:space="preserve"> 3,</w:t>
      </w:r>
      <w:r w:rsidR="00CB12F4">
        <w:rPr>
          <w:lang w:val="sr-Latn-RS"/>
        </w:rPr>
        <w:t xml:space="preserve"> korišćen je </w:t>
      </w:r>
      <w:r w:rsidR="00CB12F4" w:rsidRPr="002D4BBF">
        <w:rPr>
          <w:rStyle w:val="QuoteChar"/>
        </w:rPr>
        <w:t>LINE embedding</w:t>
      </w:r>
      <w:r w:rsidR="00CB12F4">
        <w:rPr>
          <w:lang w:val="sr-Latn-RS"/>
        </w:rPr>
        <w:t xml:space="preserve"> metod</w:t>
      </w:r>
      <w:r w:rsidR="007702ED">
        <w:rPr>
          <w:lang w:val="sr-Latn-RS"/>
        </w:rPr>
        <w:t xml:space="preserve"> </w:t>
      </w:r>
      <w:r w:rsidR="00CB12F4">
        <w:rPr>
          <w:lang w:val="sr-Latn-RS"/>
        </w:rPr>
        <w:t>(</w:t>
      </w:r>
      <w:r w:rsidR="007F10D6" w:rsidRPr="007F10D6">
        <w:rPr>
          <w:lang w:val="sr-Latn-RS"/>
        </w:rPr>
        <w:t>'LINE'</w:t>
      </w:r>
      <w:r w:rsidR="00CB12F4">
        <w:rPr>
          <w:lang w:val="sr-Latn-RS"/>
        </w:rPr>
        <w:t>)</w:t>
      </w:r>
      <w:r w:rsidR="007F10D6" w:rsidRPr="007F10D6">
        <w:rPr>
          <w:lang w:val="sr-Latn-RS"/>
        </w:rPr>
        <w:t>,</w:t>
      </w:r>
      <w:r w:rsidR="007702ED" w:rsidRPr="007702ED">
        <w:t xml:space="preserve"> </w:t>
      </w:r>
      <w:r w:rsidR="007702ED" w:rsidRPr="008456E3">
        <w:rPr>
          <w:lang w:val="sr-Latn-RS"/>
        </w:rPr>
        <w:t>'</w:t>
      </w:r>
      <w:r w:rsidR="007702ED" w:rsidRPr="007702ED">
        <w:rPr>
          <w:lang w:val="sr-Latn-RS"/>
        </w:rPr>
        <w:t>dimension</w:t>
      </w:r>
      <w:r w:rsidR="007702ED" w:rsidRPr="008456E3">
        <w:rPr>
          <w:lang w:val="sr-Latn-RS"/>
        </w:rPr>
        <w:t>'</w:t>
      </w:r>
      <w:r w:rsidR="007702ED" w:rsidRPr="007702ED">
        <w:rPr>
          <w:lang w:val="sr-Latn-RS"/>
        </w:rPr>
        <w:t xml:space="preserve"> = 5</w:t>
      </w:r>
      <w:r w:rsidR="007F10D6" w:rsidRPr="007F10D6">
        <w:rPr>
          <w:lang w:val="sr-Latn-RS"/>
        </w:rPr>
        <w:t>,</w:t>
      </w:r>
      <w:r w:rsidR="007F10D6">
        <w:rPr>
          <w:lang w:val="sr-Latn-RS"/>
        </w:rPr>
        <w:t xml:space="preserve"> </w:t>
      </w:r>
      <w:r w:rsidR="00D71FE6" w:rsidRPr="008456E3">
        <w:rPr>
          <w:lang w:val="sr-Latn-RS"/>
        </w:rPr>
        <w:t>'</w:t>
      </w:r>
      <w:r w:rsidR="007F10D6">
        <w:rPr>
          <w:lang w:val="sr-Latn-RS"/>
        </w:rPr>
        <w:t>aggregation_function</w:t>
      </w:r>
      <w:r w:rsidR="00D71FE6" w:rsidRPr="008456E3">
        <w:rPr>
          <w:lang w:val="sr-Latn-RS"/>
        </w:rPr>
        <w:t>'</w:t>
      </w:r>
      <w:r w:rsidR="007F10D6">
        <w:rPr>
          <w:lang w:val="sr-Latn-RS"/>
        </w:rPr>
        <w:t xml:space="preserve"> = </w:t>
      </w:r>
      <w:r w:rsidR="007F10D6" w:rsidRPr="007F10D6">
        <w:rPr>
          <w:lang w:val="sr-Latn-RS"/>
        </w:rPr>
        <w:t>'add',</w:t>
      </w:r>
      <w:r w:rsidR="007F10D6">
        <w:rPr>
          <w:lang w:val="sr-Latn-RS"/>
        </w:rPr>
        <w:t xml:space="preserve"> </w:t>
      </w:r>
      <w:r w:rsidR="00D71FE6" w:rsidRPr="008456E3">
        <w:rPr>
          <w:lang w:val="sr-Latn-RS"/>
        </w:rPr>
        <w:t>'</w:t>
      </w:r>
      <w:r w:rsidR="007F10D6" w:rsidRPr="007F10D6">
        <w:rPr>
          <w:lang w:val="sr-Latn-RS"/>
        </w:rPr>
        <w:t>normalize_weights</w:t>
      </w:r>
      <w:r w:rsidR="00D71FE6" w:rsidRPr="008456E3">
        <w:rPr>
          <w:lang w:val="sr-Latn-RS"/>
        </w:rPr>
        <w:t>'</w:t>
      </w:r>
      <w:r w:rsidR="007F10D6">
        <w:rPr>
          <w:lang w:val="sr-Latn-RS"/>
        </w:rPr>
        <w:t xml:space="preserve"> </w:t>
      </w:r>
      <w:r w:rsidR="007F10D6" w:rsidRPr="007F10D6">
        <w:rPr>
          <w:lang w:val="sr-Latn-RS"/>
        </w:rPr>
        <w:t>=</w:t>
      </w:r>
      <w:r w:rsidR="007F10D6">
        <w:rPr>
          <w:lang w:val="sr-Latn-RS"/>
        </w:rPr>
        <w:t xml:space="preserve"> </w:t>
      </w:r>
      <w:r w:rsidR="00DE4621">
        <w:rPr>
          <w:lang w:val="sr-Latn-RS"/>
        </w:rPr>
        <w:t>True, kao regresor je korišćen</w:t>
      </w:r>
      <w:r w:rsidR="00D71FE6">
        <w:rPr>
          <w:lang w:val="sr-Latn-RS"/>
        </w:rPr>
        <w:t xml:space="preserve"> </w:t>
      </w:r>
      <w:r w:rsidR="00A02729">
        <w:rPr>
          <w:lang w:val="sr-Latn-RS"/>
        </w:rPr>
        <w:t xml:space="preserve"> </w:t>
      </w:r>
      <w:r w:rsidR="00267C01" w:rsidRPr="00267C01">
        <w:rPr>
          <w:lang w:val="sr-Latn-RS"/>
        </w:rPr>
        <w:t>RandomF</w:t>
      </w:r>
      <w:r w:rsidR="007D64C5">
        <w:rPr>
          <w:lang w:val="sr-Latn-RS"/>
        </w:rPr>
        <w:t xml:space="preserve">orestRegressor sa parametrom </w:t>
      </w:r>
      <w:r w:rsidR="00D71FE6" w:rsidRPr="008456E3">
        <w:rPr>
          <w:lang w:val="sr-Latn-RS"/>
        </w:rPr>
        <w:t>'</w:t>
      </w:r>
      <w:r w:rsidR="00267C01">
        <w:rPr>
          <w:lang w:val="sr-Latn-RS"/>
        </w:rPr>
        <w:t>n_estimators</w:t>
      </w:r>
      <w:r w:rsidR="00D71FE6" w:rsidRPr="008456E3">
        <w:rPr>
          <w:lang w:val="sr-Latn-RS"/>
        </w:rPr>
        <w:t>'</w:t>
      </w:r>
      <w:r w:rsidR="00267C01">
        <w:rPr>
          <w:lang w:val="sr-Latn-RS"/>
        </w:rPr>
        <w:t xml:space="preserve"> = </w:t>
      </w:r>
      <w:r w:rsidR="007D64C5">
        <w:rPr>
          <w:lang w:val="sr-Latn-RS"/>
        </w:rPr>
        <w:t>10</w:t>
      </w:r>
      <w:r w:rsidR="00DE4621">
        <w:rPr>
          <w:lang w:val="sr-Latn-RS"/>
        </w:rPr>
        <w:t xml:space="preserve">. </w:t>
      </w:r>
    </w:p>
    <w:p w:rsidR="006602BE" w:rsidRDefault="003A0227" w:rsidP="005C3E2E">
      <w:pPr>
        <w:pStyle w:val="BodyText"/>
        <w:spacing w:after="240"/>
        <w:ind w:firstLine="0"/>
        <w:rPr>
          <w:lang w:val="sr-Latn-RS"/>
        </w:rPr>
      </w:pPr>
      <w:r>
        <w:rPr>
          <w:lang w:val="sr-Latn-RS"/>
        </w:rPr>
        <w:tab/>
        <w:t xml:space="preserve">Rezultati dobijeni korišćenjem metodologija opisanih u poglavlju </w:t>
      </w:r>
      <w:hyperlink w:anchor="_Metodologija" w:history="1">
        <w:r w:rsidRPr="003A0227">
          <w:rPr>
            <w:rStyle w:val="Hyperlink"/>
            <w:lang w:val="sr-Latn-RS"/>
          </w:rPr>
          <w:t>III</w:t>
        </w:r>
      </w:hyperlink>
      <w:r w:rsidR="00B26D45">
        <w:rPr>
          <w:lang w:val="sr-Latn-RS"/>
        </w:rPr>
        <w:t xml:space="preserve"> prikazani su u tabeli </w:t>
      </w:r>
      <w:hyperlink w:anchor="_Tabela_2._Rezultati" w:history="1">
        <w:r w:rsidR="00B26D45" w:rsidRPr="00A97F52">
          <w:rPr>
            <w:rStyle w:val="Hyperlink"/>
            <w:lang w:val="sr-Latn-RS"/>
          </w:rPr>
          <w:t>2</w:t>
        </w:r>
      </w:hyperlink>
      <w:r w:rsidR="00B26D45">
        <w:rPr>
          <w:lang w:val="sr-Latn-R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260"/>
        <w:gridCol w:w="1278"/>
      </w:tblGrid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367D22" w:rsidP="005C3E2E">
            <w:pPr>
              <w:spacing w:before="60" w:after="60" w:line="228" w:lineRule="auto"/>
              <w:rPr>
                <w:b/>
                <w:color w:val="000000"/>
                <w:sz w:val="16"/>
                <w:szCs w:val="16"/>
              </w:rPr>
            </w:pPr>
            <w:r w:rsidRPr="005C3E2E">
              <w:rPr>
                <w:b/>
                <w:color w:val="000000"/>
                <w:sz w:val="16"/>
                <w:szCs w:val="16"/>
              </w:rPr>
              <w:t>Classifiers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367D22" w:rsidP="005C3E2E">
            <w:pPr>
              <w:spacing w:before="60" w:after="60" w:line="228" w:lineRule="auto"/>
              <w:rPr>
                <w:b/>
                <w:color w:val="000000"/>
                <w:sz w:val="16"/>
                <w:szCs w:val="16"/>
              </w:rPr>
            </w:pPr>
            <w:r w:rsidRPr="005C3E2E">
              <w:rPr>
                <w:b/>
                <w:color w:val="000000"/>
                <w:sz w:val="16"/>
                <w:szCs w:val="16"/>
              </w:rPr>
              <w:t>Micro-</w:t>
            </w:r>
            <w:r w:rsidR="0055034F" w:rsidRPr="005C3E2E">
              <w:rPr>
                <w:b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367D22" w:rsidP="005C3E2E">
            <w:pPr>
              <w:spacing w:before="60" w:after="60" w:line="228" w:lineRule="auto"/>
              <w:rPr>
                <w:b/>
                <w:color w:val="000000"/>
                <w:sz w:val="16"/>
                <w:szCs w:val="16"/>
              </w:rPr>
            </w:pPr>
            <w:r w:rsidRPr="005C3E2E">
              <w:rPr>
                <w:b/>
                <w:color w:val="000000"/>
                <w:sz w:val="16"/>
                <w:szCs w:val="16"/>
              </w:rPr>
              <w:t>Macro-</w:t>
            </w:r>
            <w:r w:rsidR="0055034F" w:rsidRPr="005C3E2E">
              <w:rPr>
                <w:b/>
                <w:color w:val="000000"/>
                <w:sz w:val="16"/>
                <w:szCs w:val="16"/>
              </w:rPr>
              <w:t>average</w:t>
            </w:r>
          </w:p>
        </w:tc>
      </w:tr>
      <w:tr w:rsidR="00E45F41" w:rsidTr="005C3E2E">
        <w:tc>
          <w:tcPr>
            <w:tcW w:w="271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ML-KNN</w:t>
            </w:r>
          </w:p>
        </w:tc>
        <w:tc>
          <w:tcPr>
            <w:tcW w:w="1260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27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0.13</w:t>
            </w:r>
          </w:p>
        </w:tc>
      </w:tr>
      <w:tr w:rsidR="00E45F41" w:rsidTr="005C3E2E">
        <w:tc>
          <w:tcPr>
            <w:tcW w:w="271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Binary Relevance</w:t>
            </w:r>
          </w:p>
        </w:tc>
        <w:tc>
          <w:tcPr>
            <w:tcW w:w="1260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27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0.00</w:t>
            </w:r>
          </w:p>
        </w:tc>
      </w:tr>
      <w:tr w:rsidR="00E45F41" w:rsidTr="005C3E2E">
        <w:tc>
          <w:tcPr>
            <w:tcW w:w="271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Classifier chain</w:t>
            </w:r>
            <w:r w:rsidR="003C7BC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278" w:type="dxa"/>
            <w:shd w:val="clear" w:color="auto" w:fill="auto"/>
          </w:tcPr>
          <w:p w:rsidR="00E45F41" w:rsidRPr="005C3E2E" w:rsidRDefault="00E45F41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0.04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TF-IDF ML</w:t>
            </w:r>
            <w:r w:rsidR="0053286A">
              <w:rPr>
                <w:color w:val="000000"/>
                <w:sz w:val="16"/>
                <w:szCs w:val="16"/>
              </w:rPr>
              <w:t>-</w:t>
            </w:r>
            <w:r w:rsidRPr="005C3E2E">
              <w:rPr>
                <w:color w:val="000000"/>
                <w:sz w:val="16"/>
                <w:szCs w:val="16"/>
              </w:rPr>
              <w:t>KNN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0.62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0.59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TF-IDF Binary Relevance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0.79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0.08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TF-IDF Classifier chain</w:t>
            </w:r>
            <w:r w:rsidR="00043272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0.02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W2V ML</w:t>
            </w:r>
            <w:r w:rsidR="003D6DB0">
              <w:rPr>
                <w:color w:val="000000"/>
                <w:sz w:val="16"/>
                <w:szCs w:val="16"/>
              </w:rPr>
              <w:t>-</w:t>
            </w:r>
            <w:r w:rsidRPr="005C3E2E">
              <w:rPr>
                <w:color w:val="000000"/>
                <w:sz w:val="16"/>
                <w:szCs w:val="16"/>
              </w:rPr>
              <w:t>KNN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0.19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AF062E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W2V Bi</w:t>
            </w:r>
            <w:r w:rsidR="0055034F" w:rsidRPr="005C3E2E">
              <w:rPr>
                <w:color w:val="000000"/>
                <w:sz w:val="16"/>
                <w:szCs w:val="16"/>
              </w:rPr>
              <w:t>nary Relevance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0.07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W2V Classifier chain</w:t>
            </w:r>
            <w:r w:rsidR="003D6DB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0.04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LINE embedding ML</w:t>
            </w:r>
            <w:r w:rsidR="00B51932">
              <w:rPr>
                <w:color w:val="000000"/>
                <w:sz w:val="16"/>
                <w:szCs w:val="16"/>
              </w:rPr>
              <w:t>-</w:t>
            </w:r>
            <w:r w:rsidRPr="005C3E2E">
              <w:rPr>
                <w:color w:val="000000"/>
                <w:sz w:val="16"/>
                <w:szCs w:val="16"/>
              </w:rPr>
              <w:t>KNN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0.09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LINE embedding Binary Relevance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sz w:val="16"/>
                <w:szCs w:val="16"/>
              </w:rPr>
            </w:pPr>
            <w:r w:rsidRPr="005C3E2E">
              <w:rPr>
                <w:sz w:val="16"/>
                <w:szCs w:val="16"/>
              </w:rPr>
              <w:t>0</w:t>
            </w:r>
            <w:r w:rsidR="00E45F41" w:rsidRPr="005C3E2E">
              <w:rPr>
                <w:sz w:val="16"/>
                <w:szCs w:val="16"/>
              </w:rPr>
              <w:t>.00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sz w:val="16"/>
                <w:szCs w:val="16"/>
              </w:rPr>
            </w:pPr>
            <w:r w:rsidRPr="005C3E2E">
              <w:rPr>
                <w:sz w:val="16"/>
                <w:szCs w:val="16"/>
              </w:rPr>
              <w:t>0</w:t>
            </w:r>
            <w:r w:rsidR="00E45F41" w:rsidRPr="005C3E2E">
              <w:rPr>
                <w:sz w:val="16"/>
                <w:szCs w:val="16"/>
              </w:rPr>
              <w:t>.00</w:t>
            </w:r>
          </w:p>
        </w:tc>
      </w:tr>
      <w:tr w:rsidR="006A0445" w:rsidTr="005C3E2E">
        <w:tc>
          <w:tcPr>
            <w:tcW w:w="271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LINE embedding Classifier chain</w:t>
            </w:r>
            <w:r w:rsidR="00AE38E7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0.79</w:t>
            </w:r>
          </w:p>
        </w:tc>
        <w:tc>
          <w:tcPr>
            <w:tcW w:w="1278" w:type="dxa"/>
            <w:shd w:val="clear" w:color="auto" w:fill="auto"/>
          </w:tcPr>
          <w:p w:rsidR="0055034F" w:rsidRPr="005C3E2E" w:rsidRDefault="0055034F" w:rsidP="005C3E2E">
            <w:pPr>
              <w:spacing w:before="60" w:after="60" w:line="228" w:lineRule="auto"/>
              <w:rPr>
                <w:color w:val="000000"/>
                <w:sz w:val="16"/>
                <w:szCs w:val="16"/>
              </w:rPr>
            </w:pPr>
            <w:r w:rsidRPr="005C3E2E">
              <w:rPr>
                <w:color w:val="000000"/>
                <w:sz w:val="16"/>
                <w:szCs w:val="16"/>
              </w:rPr>
              <w:t>0.04</w:t>
            </w:r>
          </w:p>
        </w:tc>
      </w:tr>
    </w:tbl>
    <w:p w:rsidR="00202466" w:rsidRDefault="00B26D45" w:rsidP="001272C1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57" w:name="_Tabela_2._Rezultati"/>
      <w:bookmarkEnd w:id="57"/>
      <w:proofErr w:type="gramStart"/>
      <w:r>
        <w:rPr>
          <w:rFonts w:ascii="Times New Roman" w:hAnsi="Times New Roman"/>
          <w:b w:val="0"/>
          <w:sz w:val="16"/>
          <w:szCs w:val="16"/>
        </w:rPr>
        <w:t>Tabela 2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Rezultati predikcije</w:t>
      </w:r>
    </w:p>
    <w:p w:rsidR="00202466" w:rsidRDefault="00B97C35" w:rsidP="00202466">
      <w:pPr>
        <w:jc w:val="left"/>
      </w:pPr>
      <w:r>
        <w:rPr>
          <w:noProof/>
        </w:rPr>
        <w:drawing>
          <wp:inline distT="0" distB="0" distL="0" distR="0">
            <wp:extent cx="3195320" cy="2402840"/>
            <wp:effectExtent l="0" t="0" r="5080" b="0"/>
            <wp:docPr id="15" name="Picture 15" descr="unknown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known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66" w:rsidRPr="00871184" w:rsidRDefault="00202466" w:rsidP="002D4BBF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58" w:name="_Slika_16._Rezultati"/>
      <w:bookmarkEnd w:id="58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 w:rsidR="00B64F58">
        <w:rPr>
          <w:rFonts w:ascii="Times New Roman" w:hAnsi="Times New Roman"/>
          <w:b w:val="0"/>
          <w:sz w:val="16"/>
          <w:szCs w:val="16"/>
        </w:rPr>
        <w:t>10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Rezultati predikcije </w:t>
      </w:r>
      <w:r w:rsidR="0050716C">
        <w:rPr>
          <w:rFonts w:ascii="Times New Roman" w:hAnsi="Times New Roman"/>
          <w:b w:val="0"/>
          <w:sz w:val="16"/>
          <w:szCs w:val="16"/>
        </w:rPr>
        <w:t xml:space="preserve">evaluirani </w:t>
      </w:r>
      <w:r w:rsidR="0050716C" w:rsidRPr="002D4BBF">
        <w:rPr>
          <w:rFonts w:ascii="Times New Roman" w:hAnsi="Times New Roman"/>
          <w:b w:val="0"/>
          <w:i/>
          <w:sz w:val="16"/>
          <w:szCs w:val="16"/>
        </w:rPr>
        <w:t>Micro-average</w:t>
      </w:r>
      <w:r w:rsidR="0050716C">
        <w:rPr>
          <w:rFonts w:ascii="Times New Roman" w:hAnsi="Times New Roman"/>
          <w:b w:val="0"/>
          <w:sz w:val="16"/>
          <w:szCs w:val="16"/>
        </w:rPr>
        <w:t xml:space="preserve"> metodom</w:t>
      </w:r>
    </w:p>
    <w:p w:rsidR="00202466" w:rsidRPr="00202466" w:rsidRDefault="00B97C35" w:rsidP="00202466">
      <w:pPr>
        <w:jc w:val="left"/>
      </w:pPr>
      <w:r>
        <w:rPr>
          <w:noProof/>
        </w:rPr>
        <w:lastRenderedPageBreak/>
        <w:drawing>
          <wp:inline distT="0" distB="0" distL="0" distR="0">
            <wp:extent cx="3200400" cy="2402840"/>
            <wp:effectExtent l="0" t="0" r="0" b="0"/>
            <wp:docPr id="16" name="Picture 16" descr="unknow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known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0A" w:rsidRPr="00871184" w:rsidRDefault="00A52E0A" w:rsidP="00F451F8">
      <w:pPr>
        <w:pStyle w:val="Heading6"/>
        <w:spacing w:before="120" w:after="240"/>
        <w:rPr>
          <w:rFonts w:ascii="Times New Roman" w:hAnsi="Times New Roman"/>
          <w:b w:val="0"/>
          <w:sz w:val="16"/>
          <w:szCs w:val="16"/>
        </w:rPr>
      </w:pPr>
      <w:bookmarkStart w:id="59" w:name="_Slika_17._Rezultati"/>
      <w:bookmarkEnd w:id="59"/>
      <w:proofErr w:type="gramStart"/>
      <w:r w:rsidRPr="005968CE">
        <w:rPr>
          <w:rFonts w:ascii="Times New Roman" w:hAnsi="Times New Roman"/>
          <w:b w:val="0"/>
          <w:sz w:val="16"/>
          <w:szCs w:val="16"/>
        </w:rPr>
        <w:t xml:space="preserve">Slika </w:t>
      </w:r>
      <w:r>
        <w:rPr>
          <w:rFonts w:ascii="Times New Roman" w:hAnsi="Times New Roman"/>
          <w:b w:val="0"/>
          <w:sz w:val="16"/>
          <w:szCs w:val="16"/>
        </w:rPr>
        <w:t>1</w:t>
      </w:r>
      <w:r w:rsidR="00B64F58">
        <w:rPr>
          <w:rFonts w:ascii="Times New Roman" w:hAnsi="Times New Roman"/>
          <w:b w:val="0"/>
          <w:sz w:val="16"/>
          <w:szCs w:val="16"/>
        </w:rPr>
        <w:t>1</w:t>
      </w:r>
      <w:r w:rsidRPr="005968CE">
        <w:rPr>
          <w:rFonts w:ascii="Times New Roman" w:hAnsi="Times New Roman"/>
          <w:b w:val="0"/>
          <w:sz w:val="16"/>
          <w:szCs w:val="16"/>
        </w:rPr>
        <w:t>.</w:t>
      </w:r>
      <w:proofErr w:type="gramEnd"/>
      <w:r>
        <w:rPr>
          <w:rFonts w:ascii="Times New Roman" w:hAnsi="Times New Roman"/>
          <w:b w:val="0"/>
          <w:sz w:val="16"/>
          <w:szCs w:val="16"/>
        </w:rPr>
        <w:t xml:space="preserve"> Rezultati predikcije evaluirani </w:t>
      </w:r>
      <w:r w:rsidRPr="002D4BBF">
        <w:rPr>
          <w:rFonts w:ascii="Times New Roman" w:hAnsi="Times New Roman"/>
          <w:b w:val="0"/>
          <w:i/>
          <w:sz w:val="16"/>
          <w:szCs w:val="16"/>
        </w:rPr>
        <w:t>Macro-average</w:t>
      </w:r>
      <w:r>
        <w:rPr>
          <w:rFonts w:ascii="Times New Roman" w:hAnsi="Times New Roman"/>
          <w:b w:val="0"/>
          <w:sz w:val="16"/>
          <w:szCs w:val="16"/>
        </w:rPr>
        <w:t xml:space="preserve"> metodom</w:t>
      </w:r>
    </w:p>
    <w:p w:rsidR="00A53533" w:rsidRDefault="00D203A3" w:rsidP="004647BA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</w:r>
      <w:r w:rsidR="002C1CB7">
        <w:rPr>
          <w:lang w:val="sr-Latn-RS"/>
        </w:rPr>
        <w:t xml:space="preserve">Na osnovu slike </w:t>
      </w:r>
      <w:hyperlink w:anchor="_Slika_16._Rezultati" w:history="1">
        <w:r w:rsidR="00B64F58">
          <w:rPr>
            <w:rStyle w:val="Hyperlink"/>
            <w:lang w:val="sr-Latn-RS"/>
          </w:rPr>
          <w:t>10</w:t>
        </w:r>
      </w:hyperlink>
      <w:r w:rsidR="002C1CB7">
        <w:rPr>
          <w:lang w:val="sr-Latn-RS"/>
        </w:rPr>
        <w:t xml:space="preserve"> se uočava da se </w:t>
      </w:r>
      <w:r w:rsidR="002C1CB7" w:rsidRPr="002D4BBF">
        <w:rPr>
          <w:rStyle w:val="QuoteChar"/>
        </w:rPr>
        <w:t>Classifier chains</w:t>
      </w:r>
      <w:r w:rsidR="002C1CB7">
        <w:rPr>
          <w:lang w:val="sr-Latn-RS"/>
        </w:rPr>
        <w:t xml:space="preserve"> metoda u proseku najbolje pokazala za </w:t>
      </w:r>
      <w:r w:rsidR="002C1CB7" w:rsidRPr="002D4BBF">
        <w:rPr>
          <w:rStyle w:val="QuoteChar"/>
        </w:rPr>
        <w:t>Micro-average</w:t>
      </w:r>
      <w:r w:rsidR="002C1CB7">
        <w:rPr>
          <w:lang w:val="sr-Latn-RS"/>
        </w:rPr>
        <w:t xml:space="preserve"> evaluaciju. Jedino odstupanje od očekivanog rezultata </w:t>
      </w:r>
      <w:r w:rsidR="000A6CC2">
        <w:rPr>
          <w:lang w:val="sr-Latn-RS"/>
        </w:rPr>
        <w:t>ostvarila je</w:t>
      </w:r>
      <w:r w:rsidR="002C1CB7">
        <w:rPr>
          <w:lang w:val="sr-Latn-RS"/>
        </w:rPr>
        <w:t xml:space="preserve"> metoda </w:t>
      </w:r>
      <w:r w:rsidR="002C1CB7" w:rsidRPr="002C1CB7">
        <w:rPr>
          <w:lang w:val="sr-Latn-RS"/>
        </w:rPr>
        <w:t xml:space="preserve">TF-IDF </w:t>
      </w:r>
      <w:r w:rsidR="002C1CB7" w:rsidRPr="002D4BBF">
        <w:rPr>
          <w:rStyle w:val="QuoteChar"/>
        </w:rPr>
        <w:t>Binary Relevance</w:t>
      </w:r>
      <w:r w:rsidR="002C1CB7">
        <w:rPr>
          <w:lang w:val="sr-Latn-RS"/>
        </w:rPr>
        <w:t xml:space="preserve"> sa tačnošću od 0.79</w:t>
      </w:r>
      <w:r w:rsidR="000A6CC2">
        <w:rPr>
          <w:lang w:val="sr-Latn-RS"/>
        </w:rPr>
        <w:t xml:space="preserve"> i pokazala</w:t>
      </w:r>
      <w:r w:rsidR="00D76E95">
        <w:rPr>
          <w:lang w:val="sr-Latn-RS"/>
        </w:rPr>
        <w:t xml:space="preserve"> se kao najbol</w:t>
      </w:r>
      <w:r w:rsidR="00EE1F99">
        <w:rPr>
          <w:lang w:val="sr-Latn-RS"/>
        </w:rPr>
        <w:t>ja metoda</w:t>
      </w:r>
      <w:r w:rsidR="00D76E95">
        <w:rPr>
          <w:lang w:val="sr-Latn-RS"/>
        </w:rPr>
        <w:t xml:space="preserve"> za TF-IDF </w:t>
      </w:r>
      <w:r w:rsidR="00D76E95" w:rsidRPr="002D4BBF">
        <w:rPr>
          <w:rStyle w:val="QuoteChar"/>
        </w:rPr>
        <w:t>embedding</w:t>
      </w:r>
      <w:r w:rsidR="00575012">
        <w:rPr>
          <w:lang w:val="sr-Latn-RS"/>
        </w:rPr>
        <w:t>. D</w:t>
      </w:r>
      <w:r w:rsidR="00BA762A">
        <w:rPr>
          <w:lang w:val="sr-Latn-RS"/>
        </w:rPr>
        <w:t xml:space="preserve">ok </w:t>
      </w:r>
      <w:r w:rsidR="00D76E95">
        <w:rPr>
          <w:lang w:val="sr-Latn-RS"/>
        </w:rPr>
        <w:t xml:space="preserve">je </w:t>
      </w:r>
      <w:r w:rsidR="00F93FF7">
        <w:rPr>
          <w:lang w:val="sr-Latn-RS"/>
        </w:rPr>
        <w:t xml:space="preserve">korišćenjem drugih </w:t>
      </w:r>
      <w:r w:rsidR="00F93FF7" w:rsidRPr="002D4BBF">
        <w:rPr>
          <w:rStyle w:val="QuoteChar"/>
        </w:rPr>
        <w:t>word embedding</w:t>
      </w:r>
      <w:r w:rsidR="00F93FF7">
        <w:rPr>
          <w:lang w:val="sr-Latn-RS"/>
        </w:rPr>
        <w:t xml:space="preserve"> </w:t>
      </w:r>
      <w:r w:rsidR="00016927">
        <w:rPr>
          <w:lang w:val="sr-Latn-RS"/>
        </w:rPr>
        <w:t>tehnika</w:t>
      </w:r>
      <w:r w:rsidR="00D76E95">
        <w:rPr>
          <w:lang w:val="sr-Latn-RS"/>
        </w:rPr>
        <w:t xml:space="preserve"> ostvar</w:t>
      </w:r>
      <w:r w:rsidR="00F93FF7">
        <w:rPr>
          <w:lang w:val="sr-Latn-RS"/>
        </w:rPr>
        <w:t>ila</w:t>
      </w:r>
      <w:r w:rsidR="00D76E95">
        <w:rPr>
          <w:lang w:val="sr-Latn-RS"/>
        </w:rPr>
        <w:t xml:space="preserve"> n</w:t>
      </w:r>
      <w:r w:rsidR="00F93FF7">
        <w:rPr>
          <w:lang w:val="sr-Latn-RS"/>
        </w:rPr>
        <w:t>ajlošije</w:t>
      </w:r>
      <w:r w:rsidR="00D76E95">
        <w:rPr>
          <w:lang w:val="sr-Latn-RS"/>
        </w:rPr>
        <w:t xml:space="preserve"> rezultat</w:t>
      </w:r>
      <w:r w:rsidR="00575012">
        <w:rPr>
          <w:lang w:val="sr-Latn-RS"/>
        </w:rPr>
        <w:t>e, k</w:t>
      </w:r>
      <w:r w:rsidR="00A53533">
        <w:rPr>
          <w:lang w:val="sr-Latn-RS"/>
        </w:rPr>
        <w:t>ao što je i očekivano jer je ovaj metod najjednostavniji ali ujedno i najbrži</w:t>
      </w:r>
      <w:r w:rsidR="00865EC5">
        <w:rPr>
          <w:lang w:val="sr-Latn-RS"/>
        </w:rPr>
        <w:t>,</w:t>
      </w:r>
      <w:r w:rsidR="006A0CD2">
        <w:rPr>
          <w:lang w:val="sr-Latn-RS"/>
        </w:rPr>
        <w:t xml:space="preserve"> što </w:t>
      </w:r>
      <w:r w:rsidR="00865EC5">
        <w:rPr>
          <w:lang w:val="sr-Latn-RS"/>
        </w:rPr>
        <w:t xml:space="preserve">se može zaključiti iz poglavlja </w:t>
      </w:r>
      <w:hyperlink w:anchor="_Metodologija" w:history="1">
        <w:r w:rsidR="00865EC5" w:rsidRPr="00865EC5">
          <w:rPr>
            <w:rStyle w:val="Hyperlink"/>
            <w:lang w:val="sr-Latn-RS"/>
          </w:rPr>
          <w:t>III</w:t>
        </w:r>
      </w:hyperlink>
      <w:r w:rsidR="002C1CB7">
        <w:rPr>
          <w:lang w:val="sr-Latn-RS"/>
        </w:rPr>
        <w:t>.</w:t>
      </w:r>
    </w:p>
    <w:p w:rsidR="00D203A3" w:rsidRDefault="00D203A3" w:rsidP="004647BA">
      <w:pPr>
        <w:pStyle w:val="BodyText"/>
        <w:ind w:firstLine="0"/>
      </w:pPr>
      <w:r>
        <w:rPr>
          <w:lang w:val="sr-Latn-RS"/>
        </w:rPr>
        <w:tab/>
        <w:t xml:space="preserve">Sa slike </w:t>
      </w:r>
      <w:hyperlink w:anchor="_Slika_17._Rezultati" w:history="1">
        <w:r w:rsidR="00B64F58">
          <w:rPr>
            <w:rStyle w:val="Hyperlink"/>
            <w:lang w:val="sr-Latn-RS"/>
          </w:rPr>
          <w:t>11</w:t>
        </w:r>
      </w:hyperlink>
      <w:r>
        <w:rPr>
          <w:lang w:val="sr-Latn-RS"/>
        </w:rPr>
        <w:t xml:space="preserve"> vidljivo je da se ML-KNN metoda najbolje pokazala za </w:t>
      </w:r>
      <w:r w:rsidRPr="002D4BBF">
        <w:rPr>
          <w:rStyle w:val="QuoteChar"/>
        </w:rPr>
        <w:t>Macro-average</w:t>
      </w:r>
      <w:r>
        <w:rPr>
          <w:lang w:val="sr-Latn-RS"/>
        </w:rPr>
        <w:t xml:space="preserve"> evaluaciju</w:t>
      </w:r>
      <w:r w:rsidR="00843389">
        <w:rPr>
          <w:lang w:val="sr-Latn-RS"/>
        </w:rPr>
        <w:t xml:space="preserve"> i </w:t>
      </w:r>
      <w:r>
        <w:rPr>
          <w:lang w:val="sr-Latn-RS"/>
        </w:rPr>
        <w:t xml:space="preserve">TF-IDF ML-KNN </w:t>
      </w:r>
      <w:r w:rsidR="00843389">
        <w:rPr>
          <w:lang w:val="sr-Latn-RS"/>
        </w:rPr>
        <w:t xml:space="preserve">je </w:t>
      </w:r>
      <w:r>
        <w:rPr>
          <w:lang w:val="sr-Latn-RS"/>
        </w:rPr>
        <w:t>ostvarila ubedljivo najbolju tačnost od 0.59.</w:t>
      </w:r>
      <w:r w:rsidR="00652141">
        <w:rPr>
          <w:lang w:val="sr-Latn-RS"/>
        </w:rPr>
        <w:t xml:space="preserve"> </w:t>
      </w:r>
      <w:r w:rsidR="009F19A5">
        <w:rPr>
          <w:lang w:val="sr-Latn-RS"/>
        </w:rPr>
        <w:t xml:space="preserve">Metode </w:t>
      </w:r>
      <w:r w:rsidR="00652141">
        <w:rPr>
          <w:lang w:val="sr-Latn-RS"/>
        </w:rPr>
        <w:t>predikcije</w:t>
      </w:r>
      <w:r w:rsidR="0009788B">
        <w:rPr>
          <w:lang w:val="sr-Latn-RS"/>
        </w:rPr>
        <w:t xml:space="preserve"> daju znatno slabije rezultate</w:t>
      </w:r>
      <w:r w:rsidR="00652141">
        <w:rPr>
          <w:lang w:val="sr-Latn-RS"/>
        </w:rPr>
        <w:t xml:space="preserve"> </w:t>
      </w:r>
      <w:r w:rsidR="00CD6FA9">
        <w:rPr>
          <w:lang w:val="sr-Latn-RS"/>
        </w:rPr>
        <w:t>evaluaci</w:t>
      </w:r>
      <w:r w:rsidR="00905B8A">
        <w:rPr>
          <w:lang w:val="sr-Latn-RS"/>
        </w:rPr>
        <w:t>j</w:t>
      </w:r>
      <w:r w:rsidR="00CD6FA9">
        <w:rPr>
          <w:lang w:val="sr-Latn-RS"/>
        </w:rPr>
        <w:t xml:space="preserve">om </w:t>
      </w:r>
      <w:r w:rsidR="003879B4">
        <w:rPr>
          <w:lang w:val="sr-Latn-RS"/>
        </w:rPr>
        <w:t xml:space="preserve">pomoću </w:t>
      </w:r>
      <w:r w:rsidR="00652141" w:rsidRPr="002D4BBF">
        <w:rPr>
          <w:rStyle w:val="QuoteChar"/>
        </w:rPr>
        <w:t>Macro-average</w:t>
      </w:r>
      <w:r w:rsidR="00E633A4">
        <w:rPr>
          <w:lang w:val="sr-Latn-RS"/>
        </w:rPr>
        <w:t xml:space="preserve"> metode </w:t>
      </w:r>
      <w:r w:rsidR="0009788B">
        <w:rPr>
          <w:lang w:val="sr-Latn-RS"/>
        </w:rPr>
        <w:t>u odnosu na evaluaciju</w:t>
      </w:r>
      <w:r w:rsidR="00652141">
        <w:rPr>
          <w:lang w:val="sr-Latn-RS"/>
        </w:rPr>
        <w:t xml:space="preserve"> </w:t>
      </w:r>
      <w:r w:rsidR="00652141" w:rsidRPr="002D4BBF">
        <w:rPr>
          <w:rStyle w:val="QuoteChar"/>
        </w:rPr>
        <w:t>Micro-average</w:t>
      </w:r>
      <w:r w:rsidR="00652141">
        <w:rPr>
          <w:lang w:val="sr-Latn-RS"/>
        </w:rPr>
        <w:t xml:space="preserve"> </w:t>
      </w:r>
      <w:r w:rsidR="0009788B">
        <w:rPr>
          <w:lang w:val="sr-Latn-RS"/>
        </w:rPr>
        <w:t>metodom</w:t>
      </w:r>
      <w:r w:rsidR="00652141">
        <w:rPr>
          <w:lang w:val="sr-Latn-RS"/>
        </w:rPr>
        <w:t>, što je i očekivano</w:t>
      </w:r>
      <w:r w:rsidR="0092667B">
        <w:rPr>
          <w:lang w:val="sr-Latn-RS"/>
        </w:rPr>
        <w:t xml:space="preserve"> ponašanje</w:t>
      </w:r>
      <w:r w:rsidR="00652141">
        <w:rPr>
          <w:lang w:val="sr-Latn-RS"/>
        </w:rPr>
        <w:t xml:space="preserve"> </w:t>
      </w:r>
      <w:r w:rsidR="00652141">
        <w:t>zbog disbalansa žanrova u finalnom skupu</w:t>
      </w:r>
      <w:r w:rsidR="004F7B8E">
        <w:t xml:space="preserve"> podataka</w:t>
      </w:r>
      <w:r w:rsidR="00652141">
        <w:t>.</w:t>
      </w:r>
    </w:p>
    <w:p w:rsidR="0055034F" w:rsidRDefault="00193426" w:rsidP="00A55CE2">
      <w:pPr>
        <w:pStyle w:val="BodyText"/>
        <w:ind w:firstLine="0"/>
        <w:rPr>
          <w:lang w:val="sr-Latn-RS"/>
        </w:rPr>
      </w:pPr>
      <w:r>
        <w:t xml:space="preserve"> </w:t>
      </w:r>
      <w:r w:rsidR="00F22A08">
        <w:tab/>
        <w:t>Kao</w:t>
      </w:r>
      <w:r>
        <w:t xml:space="preserve"> što je već na</w:t>
      </w:r>
      <w:r w:rsidR="00E15D2C">
        <w:t>vedeno</w:t>
      </w:r>
      <w:r w:rsidR="00F22A08">
        <w:t>, u ovom radu</w:t>
      </w:r>
      <w:r w:rsidR="00E15D2C">
        <w:t xml:space="preserve"> najbolji rezultati</w:t>
      </w:r>
      <w:r>
        <w:t xml:space="preserve"> za ML-KNN </w:t>
      </w:r>
      <w:r w:rsidR="00F22A08">
        <w:t xml:space="preserve">metodu </w:t>
      </w:r>
      <w:r>
        <w:t xml:space="preserve">su </w:t>
      </w:r>
      <w:r w:rsidR="00F22A08">
        <w:t>ostvareni</w:t>
      </w:r>
      <w:r>
        <w:t xml:space="preserve"> kada je broj suseda k</w:t>
      </w:r>
      <w:r w:rsidR="00F57BDC">
        <w:t xml:space="preserve"> </w:t>
      </w:r>
      <w:r>
        <w:t>=</w:t>
      </w:r>
      <w:r w:rsidR="00F57BDC">
        <w:t xml:space="preserve"> </w:t>
      </w:r>
      <w:r>
        <w:t>7</w:t>
      </w:r>
      <w:r w:rsidR="00F22A08">
        <w:t xml:space="preserve">, što se slaže </w:t>
      </w:r>
      <w:proofErr w:type="gramStart"/>
      <w:r w:rsidR="00F22A08">
        <w:t>sa</w:t>
      </w:r>
      <w:proofErr w:type="gramEnd"/>
      <w:r w:rsidR="00F22A08">
        <w:t xml:space="preserve"> već publikovanim radom [</w:t>
      </w:r>
      <w:hyperlink w:anchor="ref4" w:history="1">
        <w:r w:rsidR="00F22A08" w:rsidRPr="002D4BBF">
          <w:rPr>
            <w:rStyle w:val="Hyperlink"/>
          </w:rPr>
          <w:t>4</w:t>
        </w:r>
      </w:hyperlink>
      <w:r w:rsidR="00F22A08">
        <w:t xml:space="preserve">]. </w:t>
      </w:r>
      <w:r w:rsidR="000227A2">
        <w:t>U skupu podataka su postojala ograni</w:t>
      </w:r>
      <w:r w:rsidR="000227A2">
        <w:rPr>
          <w:lang w:val="sr-Latn-RS"/>
        </w:rPr>
        <w:t>čenja u vidu nedostajućih vrednosti za žanr i godinu premijernog prikaziva</w:t>
      </w:r>
      <w:r w:rsidR="006E4965">
        <w:rPr>
          <w:lang w:val="sr-Latn-RS"/>
        </w:rPr>
        <w:t xml:space="preserve">nja, pa su torke </w:t>
      </w:r>
      <w:proofErr w:type="gramStart"/>
      <w:r w:rsidR="006E4965">
        <w:rPr>
          <w:lang w:val="sr-Latn-RS"/>
        </w:rPr>
        <w:t>sa</w:t>
      </w:r>
      <w:proofErr w:type="gramEnd"/>
      <w:r w:rsidR="006E4965">
        <w:rPr>
          <w:lang w:val="sr-Latn-RS"/>
        </w:rPr>
        <w:t xml:space="preserve"> tim nedostajućim vrednostima izbačene iz finalnog skupa podataka.</w:t>
      </w:r>
    </w:p>
    <w:p w:rsidR="00462C17" w:rsidRDefault="00462C17" w:rsidP="00462C17">
      <w:pPr>
        <w:pStyle w:val="Heading1"/>
      </w:pPr>
      <w:commentRangeStart w:id="60"/>
      <w:r>
        <w:t>Zaključak</w:t>
      </w:r>
      <w:commentRangeEnd w:id="60"/>
      <w:r w:rsidR="00E714EB">
        <w:rPr>
          <w:rStyle w:val="CommentReference"/>
          <w:rFonts w:eastAsia="Times New Roman"/>
          <w:smallCaps w:val="0"/>
          <w:noProof w:val="0"/>
        </w:rPr>
        <w:commentReference w:id="60"/>
      </w:r>
    </w:p>
    <w:p w:rsidR="008A7B08" w:rsidRDefault="003811AA" w:rsidP="005938EB">
      <w:pPr>
        <w:spacing w:after="120" w:line="228" w:lineRule="auto"/>
        <w:ind w:firstLine="288"/>
        <w:jc w:val="both"/>
      </w:pPr>
      <w:r>
        <w:t xml:space="preserve">Problem čijim se rešavanjem bavi ovaj rad je predviđanje žanrova filma </w:t>
      </w:r>
      <w:proofErr w:type="gramStart"/>
      <w:r>
        <w:t>na</w:t>
      </w:r>
      <w:proofErr w:type="gramEnd"/>
      <w:r>
        <w:t xml:space="preserve"> osnovu dostupnih podataka o filmu kao što su: osobe koje rade na filmu, godine premijernog prikazivanja filma, da li je fi</w:t>
      </w:r>
      <w:r w:rsidR="00521D4E">
        <w:t>lm preporučljiv za decu, naslov</w:t>
      </w:r>
      <w:r>
        <w:t xml:space="preserve"> filma.</w:t>
      </w:r>
      <w:r w:rsidR="0044757A">
        <w:t xml:space="preserve"> </w:t>
      </w:r>
      <w:proofErr w:type="gramStart"/>
      <w:r w:rsidR="00690FDC">
        <w:t>Motivacija za rešavanje ovog problema je sve veće interesovanje publike za buduće filmove i njihova želja da saznaju što viš</w:t>
      </w:r>
      <w:r w:rsidR="00690FDC" w:rsidRPr="00690FDC">
        <w:t xml:space="preserve">e informacija o filmu kako bi mogli da znaju da li ti filmovi ulaze </w:t>
      </w:r>
      <w:r w:rsidR="00690FDC">
        <w:t>u njihovu sferu interesovanja.</w:t>
      </w:r>
      <w:proofErr w:type="gramEnd"/>
      <w:r w:rsidR="00690FDC">
        <w:t xml:space="preserve"> Č</w:t>
      </w:r>
      <w:r w:rsidR="00690FDC" w:rsidRPr="00690FDC">
        <w:t>esto se desi da informacije o filmovima koji su u fazi planiran</w:t>
      </w:r>
      <w:r w:rsidR="00A72A8C">
        <w:t xml:space="preserve">ja </w:t>
      </w:r>
      <w:proofErr w:type="gramStart"/>
      <w:r w:rsidR="00A72A8C">
        <w:t>ili</w:t>
      </w:r>
      <w:proofErr w:type="gramEnd"/>
      <w:r w:rsidR="00A72A8C">
        <w:t xml:space="preserve"> izrade dospeju u javnost</w:t>
      </w:r>
      <w:r w:rsidR="00690FDC" w:rsidRPr="00690FDC">
        <w:t xml:space="preserve"> i od takvi</w:t>
      </w:r>
      <w:r w:rsidR="00690FDC">
        <w:t xml:space="preserve">h </w:t>
      </w:r>
      <w:r w:rsidR="000E06C2">
        <w:t>informacija</w:t>
      </w:r>
      <w:r w:rsidR="00690FDC">
        <w:t xml:space="preserve"> nastaju novinski č</w:t>
      </w:r>
      <w:r w:rsidR="000E06C2">
        <w:t>lanci</w:t>
      </w:r>
      <w:r w:rsidR="00781369">
        <w:t xml:space="preserve"> o pojedinostima filma</w:t>
      </w:r>
      <w:r w:rsidR="000E06C2">
        <w:t xml:space="preserve">. </w:t>
      </w:r>
      <w:proofErr w:type="gramStart"/>
      <w:r w:rsidR="000E06C2">
        <w:t>Reš</w:t>
      </w:r>
      <w:r w:rsidR="00690FDC" w:rsidRPr="00690FDC">
        <w:t>avanj</w:t>
      </w:r>
      <w:r w:rsidR="00DD13FB">
        <w:t>e ovog problema bi takođ</w:t>
      </w:r>
      <w:r w:rsidR="000E06C2">
        <w:t>e olakš</w:t>
      </w:r>
      <w:r w:rsidR="000C7E6D">
        <w:t>alo novinarima spekulacije o ž</w:t>
      </w:r>
      <w:r w:rsidR="00690FDC" w:rsidRPr="00690FDC">
        <w:t>anru filma.</w:t>
      </w:r>
      <w:proofErr w:type="gramEnd"/>
      <w:r w:rsidR="002256A4">
        <w:t xml:space="preserve"> </w:t>
      </w:r>
    </w:p>
    <w:p w:rsidR="00D64B9A" w:rsidRPr="00D64B9A" w:rsidRDefault="00D34AB6" w:rsidP="005938EB">
      <w:pPr>
        <w:spacing w:after="120" w:line="228" w:lineRule="auto"/>
        <w:ind w:firstLine="288"/>
        <w:jc w:val="both"/>
      </w:pPr>
      <w:proofErr w:type="gramStart"/>
      <w:r>
        <w:t>U prethodnim sekcijama opisan je postupak vršenja predikcije žanra filma korišćenjem tehnika mašinskog učenja.</w:t>
      </w:r>
      <w:proofErr w:type="gramEnd"/>
      <w:r w:rsidR="005B3E70">
        <w:t xml:space="preserve"> </w:t>
      </w:r>
      <w:proofErr w:type="gramStart"/>
      <w:r w:rsidR="00614F14">
        <w:lastRenderedPageBreak/>
        <w:t>Prvi korak ka rešavanju ovog problema bio je s</w:t>
      </w:r>
      <w:r w:rsidR="00824EB1">
        <w:t>pajanje tri skupa podataka u final</w:t>
      </w:r>
      <w:r w:rsidR="00614F14">
        <w:t>ni skup podataka.</w:t>
      </w:r>
      <w:proofErr w:type="gramEnd"/>
      <w:r w:rsidR="00C219EF">
        <w:t xml:space="preserve"> Finalni skup podataka je bilo potrebno ograničiti i očistiti </w:t>
      </w:r>
      <w:proofErr w:type="gramStart"/>
      <w:r w:rsidR="00C219EF">
        <w:t>od</w:t>
      </w:r>
      <w:proofErr w:type="gramEnd"/>
      <w:r w:rsidR="00C219EF">
        <w:t xml:space="preserve"> nepotrebnih i nevalidnih podataka. </w:t>
      </w:r>
      <w:proofErr w:type="gramStart"/>
      <w:r w:rsidR="00C219EF">
        <w:t>Zatim je izvršena transformacija tekstualnih podataka u numeričke vrednosti.</w:t>
      </w:r>
      <w:proofErr w:type="gramEnd"/>
      <w:r w:rsidR="00B10D15">
        <w:t xml:space="preserve"> Nakon toga su kreirani predikcioni modeli (</w:t>
      </w:r>
      <w:r w:rsidR="00B10D15" w:rsidRPr="00986780">
        <w:rPr>
          <w:rStyle w:val="QuoteChar"/>
        </w:rPr>
        <w:t>Multilabel k Neares</w:t>
      </w:r>
      <w:r w:rsidR="0053359A" w:rsidRPr="00986780">
        <w:rPr>
          <w:rStyle w:val="QuoteChar"/>
        </w:rPr>
        <w:t>t Neighbours, Classifier chains</w:t>
      </w:r>
      <w:r w:rsidR="0053359A">
        <w:t xml:space="preserve"> i</w:t>
      </w:r>
      <w:r w:rsidR="00B10D15">
        <w:t xml:space="preserve"> </w:t>
      </w:r>
      <w:r w:rsidR="00B10D15" w:rsidRPr="00986780">
        <w:rPr>
          <w:rStyle w:val="QuoteChar"/>
        </w:rPr>
        <w:t>Binary relevance</w:t>
      </w:r>
      <w:r w:rsidR="00B10D15">
        <w:t>)</w:t>
      </w:r>
      <w:r w:rsidR="0061784E">
        <w:t xml:space="preserve"> i izvršena je njihova optimizacija</w:t>
      </w:r>
      <w:r w:rsidR="0053359A">
        <w:t>.</w:t>
      </w:r>
      <w:r w:rsidR="0061784E">
        <w:t xml:space="preserve"> </w:t>
      </w:r>
      <w:proofErr w:type="gramStart"/>
      <w:r w:rsidR="003E6321">
        <w:t xml:space="preserve">Poslednji </w:t>
      </w:r>
      <w:r w:rsidR="00122BBF">
        <w:t xml:space="preserve">korak u rešavanju ovog problema je bila evaluacija metoda korišćem </w:t>
      </w:r>
      <w:r w:rsidR="00122BBF" w:rsidRPr="00986780">
        <w:rPr>
          <w:rStyle w:val="QuoteChar"/>
        </w:rPr>
        <w:t>Micro-average</w:t>
      </w:r>
      <w:r w:rsidR="00122BBF">
        <w:t xml:space="preserve"> </w:t>
      </w:r>
      <w:r w:rsidR="003E6321">
        <w:t>i</w:t>
      </w:r>
      <w:r w:rsidR="00122BBF">
        <w:t xml:space="preserve"> </w:t>
      </w:r>
      <w:r w:rsidR="005A440C" w:rsidRPr="00986780">
        <w:rPr>
          <w:rStyle w:val="QuoteChar"/>
        </w:rPr>
        <w:t>Macro-average</w:t>
      </w:r>
      <w:r w:rsidR="005A440C">
        <w:t xml:space="preserve"> evaluacija</w:t>
      </w:r>
      <w:r w:rsidR="00122BBF">
        <w:t>.</w:t>
      </w:r>
      <w:proofErr w:type="gramEnd"/>
      <w:r w:rsidR="00732516">
        <w:t xml:space="preserve"> Kao najbolja rešenja pokazali su se </w:t>
      </w:r>
      <w:r w:rsidR="00732516" w:rsidRPr="00986780">
        <w:rPr>
          <w:rStyle w:val="QuoteChar"/>
        </w:rPr>
        <w:t>Binary Relevance</w:t>
      </w:r>
      <w:r w:rsidR="00732516">
        <w:t xml:space="preserve"> koriščenjem TF-IDF </w:t>
      </w:r>
      <w:r w:rsidR="00732516" w:rsidRPr="00986780">
        <w:rPr>
          <w:rStyle w:val="QuoteChar"/>
        </w:rPr>
        <w:t>word embedding</w:t>
      </w:r>
      <w:r w:rsidR="00732516">
        <w:t>-a</w:t>
      </w:r>
      <w:r w:rsidR="009D4184">
        <w:t xml:space="preserve"> </w:t>
      </w:r>
      <w:proofErr w:type="gramStart"/>
      <w:r w:rsidR="009D4184">
        <w:t>sa</w:t>
      </w:r>
      <w:proofErr w:type="gramEnd"/>
      <w:r w:rsidR="009D4184">
        <w:t xml:space="preserve"> ta</w:t>
      </w:r>
      <w:r w:rsidR="009D4184">
        <w:rPr>
          <w:lang w:val="sr-Latn-RS"/>
        </w:rPr>
        <w:t>čnošću od 0.79</w:t>
      </w:r>
      <w:r w:rsidR="00732516">
        <w:t xml:space="preserve"> i </w:t>
      </w:r>
      <w:r w:rsidR="00732516" w:rsidRPr="00986780">
        <w:rPr>
          <w:rStyle w:val="QuoteChar"/>
        </w:rPr>
        <w:t>Classifier chains</w:t>
      </w:r>
      <w:r w:rsidR="00732516">
        <w:t xml:space="preserve"> korišćenjem </w:t>
      </w:r>
      <w:r w:rsidR="00732516" w:rsidRPr="00572016">
        <w:rPr>
          <w:rStyle w:val="QuoteChar"/>
        </w:rPr>
        <w:t>LINE embedding</w:t>
      </w:r>
      <w:r w:rsidR="00732516">
        <w:t>-a</w:t>
      </w:r>
      <w:r w:rsidR="009D4184">
        <w:t xml:space="preserve"> takođe sa ta</w:t>
      </w:r>
      <w:r w:rsidR="009D4184">
        <w:rPr>
          <w:lang w:val="sr-Latn-RS"/>
        </w:rPr>
        <w:t>čnošću od</w:t>
      </w:r>
      <w:r w:rsidR="009D4184">
        <w:t xml:space="preserve"> 0.79</w:t>
      </w:r>
      <w:r w:rsidR="00732516">
        <w:t xml:space="preserve">. </w:t>
      </w:r>
    </w:p>
    <w:p w:rsidR="007E0E1B" w:rsidRDefault="00D64B9A" w:rsidP="005938E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</w:r>
      <w:r w:rsidR="007E0E1B">
        <w:rPr>
          <w:lang w:val="sr-Latn-RS"/>
        </w:rPr>
        <w:t xml:space="preserve">Takođe ovaj rad prilikom rešavanja problema predikcije žanra filma koristi više </w:t>
      </w:r>
      <w:r w:rsidR="007E0E1B" w:rsidRPr="006E0D5A">
        <w:rPr>
          <w:rStyle w:val="QuoteChar"/>
        </w:rPr>
        <w:t xml:space="preserve">Multilabel </w:t>
      </w:r>
      <w:r w:rsidR="007E0E1B">
        <w:rPr>
          <w:lang w:val="sr-Latn-RS"/>
        </w:rPr>
        <w:t>klasifikatora i poredi ih</w:t>
      </w:r>
      <w:r w:rsidR="00EC2BD8">
        <w:rPr>
          <w:lang w:val="sr-Latn-RS"/>
        </w:rPr>
        <w:t>.</w:t>
      </w:r>
      <w:r w:rsidR="007E0E1B">
        <w:rPr>
          <w:lang w:val="sr-Latn-RS"/>
        </w:rPr>
        <w:t xml:space="preserve"> </w:t>
      </w:r>
      <w:r w:rsidR="00EC2BD8">
        <w:rPr>
          <w:lang w:val="sr-Latn-RS"/>
        </w:rPr>
        <w:t>R</w:t>
      </w:r>
      <w:r w:rsidR="008C1A22">
        <w:rPr>
          <w:lang w:val="sr-Latn-RS"/>
        </w:rPr>
        <w:t>ezultati poređenja mogu biti analizirani, da bi se izdvojilo najbolje rešenje</w:t>
      </w:r>
      <w:r w:rsidR="007E0E1B">
        <w:rPr>
          <w:lang w:val="sr-Latn-RS"/>
        </w:rPr>
        <w:t xml:space="preserve"> </w:t>
      </w:r>
      <w:r w:rsidR="008C1A22">
        <w:rPr>
          <w:lang w:val="sr-Latn-RS"/>
        </w:rPr>
        <w:t xml:space="preserve">koje će biti </w:t>
      </w:r>
      <w:r w:rsidR="00EF336F">
        <w:rPr>
          <w:lang w:val="sr-Latn-RS"/>
        </w:rPr>
        <w:t xml:space="preserve">iskoršćeno </w:t>
      </w:r>
      <w:r w:rsidR="00895784">
        <w:rPr>
          <w:lang w:val="sr-Latn-RS"/>
        </w:rPr>
        <w:t>u</w:t>
      </w:r>
      <w:r w:rsidR="007E0E1B">
        <w:rPr>
          <w:lang w:val="sr-Latn-RS"/>
        </w:rPr>
        <w:t xml:space="preserve"> </w:t>
      </w:r>
      <w:r w:rsidR="00403919">
        <w:rPr>
          <w:lang w:val="sr-Latn-RS"/>
        </w:rPr>
        <w:t>budućim radovima koji se bave rešavanjem</w:t>
      </w:r>
      <w:r w:rsidR="007E0E1B">
        <w:rPr>
          <w:lang w:val="sr-Latn-RS"/>
        </w:rPr>
        <w:t xml:space="preserve"> sličnog problema.</w:t>
      </w:r>
    </w:p>
    <w:p w:rsidR="001A7FC7" w:rsidRDefault="001A7FC7" w:rsidP="005938E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>Rad bi se mogao unaprediti proširivanjem skupa podataka, podacima kao što su</w:t>
      </w:r>
      <w:r>
        <w:t>:</w:t>
      </w:r>
      <w:r>
        <w:rPr>
          <w:lang w:val="sr-Latn-RS"/>
        </w:rPr>
        <w:t xml:space="preserve"> </w:t>
      </w:r>
    </w:p>
    <w:p w:rsidR="001A7FC7" w:rsidRDefault="001A7FC7" w:rsidP="00CF230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Vreme trajanja filma</w:t>
      </w:r>
    </w:p>
    <w:p w:rsidR="001A7FC7" w:rsidRDefault="001A7FC7" w:rsidP="00CF230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Država u kojoj se snima film</w:t>
      </w:r>
    </w:p>
    <w:p w:rsidR="001A7FC7" w:rsidRDefault="001A7FC7" w:rsidP="00CF230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Jezik na kom je film snimljen</w:t>
      </w:r>
    </w:p>
    <w:p w:rsidR="00DA201E" w:rsidRDefault="00DA201E" w:rsidP="00CF2307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Budžet</w:t>
      </w:r>
    </w:p>
    <w:p w:rsidR="000B7141" w:rsidRDefault="00F5224D" w:rsidP="000B7141">
      <w:pPr>
        <w:pStyle w:val="Heading1"/>
      </w:pPr>
      <w:r>
        <w:rPr>
          <w:smallCaps w:val="0"/>
          <w:noProof w:val="0"/>
          <w:spacing w:val="-1"/>
          <w:lang w:val="sr-Latn-RS"/>
        </w:rPr>
        <w:br w:type="column"/>
      </w:r>
      <w:r w:rsidR="000B7141">
        <w:lastRenderedPageBreak/>
        <w:t>Literatura</w:t>
      </w:r>
    </w:p>
    <w:p w:rsidR="008A55B5" w:rsidRDefault="008A55B5">
      <w:pPr>
        <w:rPr>
          <w:rFonts w:eastAsia="MS Mincho"/>
        </w:rPr>
      </w:pPr>
    </w:p>
    <w:p w:rsidR="008A55B5" w:rsidRPr="003D5A8F" w:rsidRDefault="008A55B5" w:rsidP="003D5A8F">
      <w:pPr>
        <w:pStyle w:val="references"/>
        <w:rPr>
          <w:rFonts w:eastAsia="MS Mincho"/>
        </w:rPr>
      </w:pPr>
      <w:bookmarkStart w:id="61" w:name="ref1"/>
      <w:r w:rsidRPr="003D5A8F">
        <w:rPr>
          <w:rFonts w:eastAsia="MS Mincho"/>
        </w:rPr>
        <w:t>G</w:t>
      </w:r>
      <w:r w:rsidR="00B43583" w:rsidRPr="003D5A8F">
        <w:rPr>
          <w:rFonts w:eastAsia="MS Mincho"/>
        </w:rPr>
        <w:t>imnazija “Vuk Karad</w:t>
      </w:r>
      <w:r w:rsidR="00B43583" w:rsidRPr="003D5A8F">
        <w:rPr>
          <w:rFonts w:eastAsia="MS Mincho"/>
          <w:lang w:val="sr-Latn-RS"/>
        </w:rPr>
        <w:t>žić</w:t>
      </w:r>
      <w:r w:rsidR="00B43583" w:rsidRPr="003D5A8F">
        <w:rPr>
          <w:rFonts w:eastAsia="MS Mincho"/>
        </w:rPr>
        <w:t>”</w:t>
      </w:r>
      <w:r w:rsidR="00B43583" w:rsidRPr="003D5A8F">
        <w:rPr>
          <w:rFonts w:eastAsia="MS Mincho"/>
          <w:lang w:val="sr-Latn-RS"/>
        </w:rPr>
        <w:t xml:space="preserve">, Loznica, </w:t>
      </w:r>
      <w:r w:rsidR="00B43583" w:rsidRPr="003D5A8F">
        <w:rPr>
          <w:rFonts w:eastAsia="MS Mincho"/>
        </w:rPr>
        <w:t>“</w:t>
      </w:r>
      <w:r w:rsidR="00B43583" w:rsidRPr="003D5A8F">
        <w:rPr>
          <w:rFonts w:eastAsia="MS Mincho"/>
          <w:lang w:val="sr-Latn-RS"/>
        </w:rPr>
        <w:t>Sve što ste hteli da znate o filmu“.</w:t>
      </w:r>
    </w:p>
    <w:p w:rsidR="008667D9" w:rsidRPr="008667D9" w:rsidRDefault="008667D9" w:rsidP="008851A5">
      <w:pPr>
        <w:pStyle w:val="references"/>
        <w:rPr>
          <w:rFonts w:eastAsia="MS Mincho"/>
        </w:rPr>
      </w:pPr>
      <w:bookmarkStart w:id="62" w:name="ref2"/>
      <w:bookmarkEnd w:id="61"/>
      <w:r w:rsidRPr="008667D9">
        <w:rPr>
          <w:rFonts w:eastAsia="MS Mincho"/>
        </w:rPr>
        <w:t>Jônatas Wehrmann, Rodrigo C. Barros (2017) Movie genre classification: A multi-label approach based on convolutions through time</w:t>
      </w:r>
      <w:r w:rsidR="008851A5">
        <w:rPr>
          <w:rFonts w:eastAsia="MS Mincho"/>
        </w:rPr>
        <w:tab/>
        <w:t>[Online]</w:t>
      </w:r>
      <w:r w:rsidR="008851A5" w:rsidRPr="008851A5">
        <w:rPr>
          <w:rFonts w:eastAsia="MS Mincho"/>
        </w:rPr>
        <w:t>Available:</w:t>
      </w:r>
      <w:r w:rsidR="008851A5">
        <w:rPr>
          <w:rFonts w:eastAsia="MS Mincho"/>
        </w:rPr>
        <w:t xml:space="preserve"> </w:t>
      </w:r>
      <w:r w:rsidRPr="008667D9">
        <w:rPr>
          <w:rFonts w:eastAsia="MS Mincho"/>
        </w:rPr>
        <w:t>https://www.sciencedirect.com/science/article/abs/pii/S1568494617305112</w:t>
      </w:r>
      <w:r>
        <w:rPr>
          <w:rFonts w:eastAsia="MS Mincho"/>
        </w:rPr>
        <w:t xml:space="preserve"> </w:t>
      </w:r>
      <w:r w:rsidR="008851A5">
        <w:rPr>
          <w:rFonts w:eastAsia="MS Mincho"/>
        </w:rPr>
        <w:t xml:space="preserve"> [Accessed: 20</w:t>
      </w:r>
      <w:r w:rsidR="008851A5" w:rsidRPr="008851A5">
        <w:rPr>
          <w:rFonts w:eastAsia="MS Mincho"/>
        </w:rPr>
        <w:t>-Apr-202</w:t>
      </w:r>
      <w:r w:rsidR="008851A5">
        <w:rPr>
          <w:rFonts w:eastAsia="MS Mincho"/>
        </w:rPr>
        <w:t>2</w:t>
      </w:r>
      <w:r w:rsidR="008851A5" w:rsidRPr="008851A5">
        <w:rPr>
          <w:rFonts w:eastAsia="MS Mincho"/>
        </w:rPr>
        <w:t>]</w:t>
      </w:r>
    </w:p>
    <w:p w:rsidR="008851A5" w:rsidRDefault="008851A5" w:rsidP="008851A5">
      <w:pPr>
        <w:pStyle w:val="references"/>
        <w:rPr>
          <w:rFonts w:eastAsia="MS Mincho"/>
        </w:rPr>
      </w:pPr>
      <w:bookmarkStart w:id="63" w:name="ref3"/>
      <w:bookmarkEnd w:id="62"/>
      <w:r w:rsidRPr="008851A5">
        <w:rPr>
          <w:rFonts w:eastAsia="MS Mincho"/>
        </w:rPr>
        <w:t>Xi Wang, Gita Sukthankar (2013) Multi-Label Relational Neighbor Classification using Social Context Features</w:t>
      </w:r>
      <w:r>
        <w:rPr>
          <w:rFonts w:eastAsia="MS Mincho"/>
        </w:rPr>
        <w:t xml:space="preserve"> </w:t>
      </w:r>
      <w:r w:rsidR="00FB022F">
        <w:rPr>
          <w:rFonts w:eastAsia="MS Mincho"/>
        </w:rPr>
        <w:t>[Online]</w:t>
      </w:r>
      <w:r w:rsidR="00FB022F" w:rsidRPr="008851A5">
        <w:rPr>
          <w:rFonts w:eastAsia="MS Mincho"/>
        </w:rPr>
        <w:t>Available:</w:t>
      </w:r>
      <w:r w:rsidR="00FB022F">
        <w:rPr>
          <w:rFonts w:eastAsia="MS Mincho"/>
        </w:rPr>
        <w:t xml:space="preserve"> </w:t>
      </w:r>
      <w:hyperlink r:id="rId24" w:history="1">
        <w:r w:rsidR="00FB022F" w:rsidRPr="00FB022F">
          <w:rPr>
            <w:rStyle w:val="Hyperlink"/>
            <w:rFonts w:eastAsia="MS Mincho"/>
            <w:color w:val="auto"/>
            <w:u w:val="none"/>
          </w:rPr>
          <w:t>https://dl.acm.org/doi/pdf/10.1145/2487575.2487610</w:t>
        </w:r>
      </w:hyperlink>
      <w:r w:rsidR="00FB022F">
        <w:rPr>
          <w:rFonts w:eastAsia="MS Mincho"/>
        </w:rPr>
        <w:t xml:space="preserve"> [Accessed: 20</w:t>
      </w:r>
      <w:r w:rsidR="00FB022F" w:rsidRPr="008851A5">
        <w:rPr>
          <w:rFonts w:eastAsia="MS Mincho"/>
        </w:rPr>
        <w:t>-Apr-202</w:t>
      </w:r>
      <w:r w:rsidR="00FB022F">
        <w:rPr>
          <w:rFonts w:eastAsia="MS Mincho"/>
        </w:rPr>
        <w:t>2</w:t>
      </w:r>
      <w:r w:rsidR="00FB022F" w:rsidRPr="008851A5">
        <w:rPr>
          <w:rFonts w:eastAsia="MS Mincho"/>
        </w:rPr>
        <w:t>]</w:t>
      </w:r>
    </w:p>
    <w:p w:rsidR="00FB022F" w:rsidRPr="00FB022F" w:rsidRDefault="00FB022F" w:rsidP="00FB022F">
      <w:pPr>
        <w:pStyle w:val="references"/>
        <w:rPr>
          <w:rFonts w:eastAsia="MS Mincho"/>
        </w:rPr>
      </w:pPr>
      <w:bookmarkStart w:id="64" w:name="ref4"/>
      <w:bookmarkEnd w:id="63"/>
      <w:r w:rsidRPr="00FB022F">
        <w:rPr>
          <w:rFonts w:eastAsia="MS Mincho"/>
        </w:rPr>
        <w:t>Min-Ling Zhang and Zhi-Hua Zhou (2005) A k-Nearest Neighbor Based Algorithm for Multi-label Classification</w:t>
      </w:r>
      <w:r>
        <w:rPr>
          <w:rFonts w:eastAsia="MS Mincho"/>
        </w:rPr>
        <w:t xml:space="preserve">   [Online]</w:t>
      </w:r>
      <w:r w:rsidRPr="008851A5">
        <w:rPr>
          <w:rFonts w:eastAsia="MS Mincho"/>
        </w:rPr>
        <w:t>Available:</w:t>
      </w:r>
      <w:r w:rsidR="00367571">
        <w:rPr>
          <w:rFonts w:eastAsia="MS Mincho"/>
        </w:rPr>
        <w:t xml:space="preserve"> </w:t>
      </w:r>
      <w:hyperlink r:id="rId25" w:history="1">
        <w:r w:rsidRPr="00FB022F">
          <w:rPr>
            <w:rStyle w:val="Hyperlink"/>
            <w:rFonts w:eastAsia="MS Mincho"/>
            <w:color w:val="auto"/>
            <w:u w:val="none"/>
          </w:rPr>
          <w:t>https://www.researchgate.net/profile/Min-Ling-Zhang-2/publication/4196695_A_k-nearest_neighbor_based_algorithm_for_multi-label_classification/links/565d98f408ae1ef92982f866/A-k-nearest-neighbor-based-algorithm-for-multi-label-classification.pdf</w:t>
        </w:r>
      </w:hyperlink>
      <w:r>
        <w:rPr>
          <w:rFonts w:eastAsia="MS Mincho"/>
        </w:rPr>
        <w:t xml:space="preserve">      [Accessed: 20</w:t>
      </w:r>
      <w:r w:rsidRPr="008851A5">
        <w:rPr>
          <w:rFonts w:eastAsia="MS Mincho"/>
        </w:rPr>
        <w:t>-Apr-202</w:t>
      </w:r>
      <w:r>
        <w:rPr>
          <w:rFonts w:eastAsia="MS Mincho"/>
        </w:rPr>
        <w:t>2</w:t>
      </w:r>
      <w:r w:rsidRPr="008851A5">
        <w:rPr>
          <w:rFonts w:eastAsia="MS Mincho"/>
        </w:rPr>
        <w:t>]</w:t>
      </w:r>
    </w:p>
    <w:p w:rsidR="00A74D29" w:rsidRDefault="00A74D29" w:rsidP="00A74D29">
      <w:pPr>
        <w:pStyle w:val="references"/>
        <w:rPr>
          <w:rFonts w:eastAsia="MS Mincho"/>
        </w:rPr>
      </w:pPr>
      <w:bookmarkStart w:id="65" w:name="ref5"/>
      <w:bookmarkEnd w:id="64"/>
      <w:r w:rsidRPr="00A74D29">
        <w:rPr>
          <w:rFonts w:eastAsia="MS Mincho"/>
        </w:rPr>
        <w:t>Gjorgji Madjarov, Dragi Kocev, Dejan Gjorgjevikj, Saso Dzeroski (2012) An extensive experimental comparison of methods for multi-label learning</w:t>
      </w:r>
      <w:r>
        <w:rPr>
          <w:rFonts w:eastAsia="MS Mincho"/>
        </w:rPr>
        <w:t xml:space="preserve">                                                                [Online]</w:t>
      </w:r>
      <w:r w:rsidRPr="008851A5">
        <w:rPr>
          <w:rFonts w:eastAsia="MS Mincho"/>
        </w:rPr>
        <w:t>Available:</w:t>
      </w:r>
      <w:r>
        <w:rPr>
          <w:rFonts w:eastAsia="MS Mincho"/>
        </w:rPr>
        <w:t xml:space="preserve">  </w:t>
      </w:r>
      <w:hyperlink r:id="rId26" w:history="1">
        <w:r w:rsidRPr="00A74D29">
          <w:rPr>
            <w:rStyle w:val="Hyperlink"/>
            <w:rFonts w:eastAsia="MS Mincho"/>
            <w:color w:val="auto"/>
            <w:u w:val="none"/>
          </w:rPr>
          <w:t>http://citeseerx.ist.psu.edu/viewdoc/download?doi=10.1.1.710.3585&amp;rep=rep1&amp;type=pdf</w:t>
        </w:r>
      </w:hyperlink>
      <w:r>
        <w:rPr>
          <w:rFonts w:eastAsia="MS Mincho"/>
        </w:rPr>
        <w:t xml:space="preserve"> </w:t>
      </w:r>
      <w:r w:rsidR="00CF383B">
        <w:rPr>
          <w:rFonts w:eastAsia="MS Mincho"/>
        </w:rPr>
        <w:t xml:space="preserve"> </w:t>
      </w:r>
      <w:r>
        <w:rPr>
          <w:rFonts w:eastAsia="MS Mincho"/>
        </w:rPr>
        <w:t>[Accessed: 20</w:t>
      </w:r>
      <w:r w:rsidRPr="008851A5">
        <w:rPr>
          <w:rFonts w:eastAsia="MS Mincho"/>
        </w:rPr>
        <w:t>-Apr-202</w:t>
      </w:r>
      <w:r>
        <w:rPr>
          <w:rFonts w:eastAsia="MS Mincho"/>
        </w:rPr>
        <w:t>2</w:t>
      </w:r>
      <w:r w:rsidRPr="008851A5">
        <w:rPr>
          <w:rFonts w:eastAsia="MS Mincho"/>
        </w:rPr>
        <w:t>]</w:t>
      </w:r>
    </w:p>
    <w:p w:rsidR="008844FD" w:rsidRDefault="001C79E2" w:rsidP="001C79E2">
      <w:pPr>
        <w:pStyle w:val="references"/>
        <w:rPr>
          <w:rFonts w:eastAsia="MS Mincho"/>
        </w:rPr>
      </w:pPr>
      <w:bookmarkStart w:id="66" w:name="ref6"/>
      <w:bookmarkEnd w:id="65"/>
      <w:r w:rsidRPr="001C79E2">
        <w:rPr>
          <w:rFonts w:eastAsia="MS Mincho"/>
        </w:rPr>
        <w:t xml:space="preserve">Piotr Szymański, Tomasz Kajdanowicz </w:t>
      </w:r>
      <w:r>
        <w:rPr>
          <w:rFonts w:eastAsia="MS Mincho"/>
        </w:rPr>
        <w:t xml:space="preserve">(2017) </w:t>
      </w:r>
      <w:r w:rsidR="008844FD" w:rsidRPr="008844FD">
        <w:rPr>
          <w:rFonts w:eastAsia="MS Mincho"/>
        </w:rPr>
        <w:t>Multi-label embedding-based classification</w:t>
      </w:r>
      <w:r w:rsidR="008844FD">
        <w:rPr>
          <w:rFonts w:eastAsia="MS Mincho"/>
        </w:rPr>
        <w:t xml:space="preserve"> </w:t>
      </w:r>
      <w:r w:rsidR="008844FD" w:rsidRPr="008844FD">
        <w:rPr>
          <w:rFonts w:eastAsia="MS Mincho"/>
        </w:rPr>
        <w:t xml:space="preserve">[Online]Available:  </w:t>
      </w:r>
      <w:hyperlink r:id="rId27" w:history="1">
        <w:r w:rsidR="008844FD" w:rsidRPr="009E14F6">
          <w:rPr>
            <w:rStyle w:val="Hyperlink"/>
            <w:rFonts w:eastAsia="MS Mincho"/>
            <w:color w:val="000000"/>
            <w:u w:val="none"/>
          </w:rPr>
          <w:t>http://scikit.ml/multilabelembeddings.html</w:t>
        </w:r>
      </w:hyperlink>
      <w:r w:rsidR="008844FD">
        <w:rPr>
          <w:rFonts w:eastAsia="MS Mincho"/>
        </w:rPr>
        <w:t xml:space="preserve"> [Accessed: 22</w:t>
      </w:r>
      <w:r w:rsidR="008844FD" w:rsidRPr="008851A5">
        <w:rPr>
          <w:rFonts w:eastAsia="MS Mincho"/>
        </w:rPr>
        <w:t>-Apr-202</w:t>
      </w:r>
      <w:r w:rsidR="008844FD">
        <w:rPr>
          <w:rFonts w:eastAsia="MS Mincho"/>
        </w:rPr>
        <w:t>2</w:t>
      </w:r>
      <w:r w:rsidR="008844FD" w:rsidRPr="008851A5">
        <w:rPr>
          <w:rFonts w:eastAsia="MS Mincho"/>
        </w:rPr>
        <w:t>]</w:t>
      </w:r>
    </w:p>
    <w:p w:rsidR="008674C2" w:rsidRPr="008674C2" w:rsidRDefault="008674C2" w:rsidP="008674C2">
      <w:pPr>
        <w:pStyle w:val="references"/>
        <w:rPr>
          <w:rFonts w:eastAsia="MS Mincho"/>
        </w:rPr>
      </w:pPr>
      <w:bookmarkStart w:id="67" w:name="ref7"/>
      <w:bookmarkEnd w:id="66"/>
      <w:r w:rsidRPr="008674C2">
        <w:rPr>
          <w:rFonts w:eastAsia="MS Mincho"/>
        </w:rPr>
        <w:t>D.W. Aha, Special AI review issue on lazy learning, Artif. Intell.</w:t>
      </w:r>
      <w:r>
        <w:rPr>
          <w:rFonts w:eastAsia="MS Mincho"/>
        </w:rPr>
        <w:t xml:space="preserve"> </w:t>
      </w:r>
      <w:r w:rsidRPr="008674C2">
        <w:rPr>
          <w:rFonts w:eastAsia="MS Mincho"/>
        </w:rPr>
        <w:t xml:space="preserve">Review 11 </w:t>
      </w:r>
    </w:p>
    <w:p w:rsidR="00871E27" w:rsidRDefault="003C6417" w:rsidP="003C6417">
      <w:pPr>
        <w:pStyle w:val="references"/>
        <w:rPr>
          <w:rFonts w:eastAsia="MS Mincho"/>
        </w:rPr>
      </w:pPr>
      <w:bookmarkStart w:id="68" w:name="ref8"/>
      <w:bookmarkEnd w:id="67"/>
      <w:r w:rsidRPr="003C6417">
        <w:rPr>
          <w:rFonts w:eastAsia="MS Mincho"/>
        </w:rPr>
        <w:t>Zhang, Min-Ling, et al. "Binary relevance for multi-label learning: an overview." Frontiers of Computer Science 12.2 (2018): 191-202</w:t>
      </w:r>
      <w:r w:rsidR="00871E27">
        <w:rPr>
          <w:rFonts w:eastAsia="MS Mincho"/>
        </w:rPr>
        <w:t>.</w:t>
      </w:r>
    </w:p>
    <w:p w:rsidR="00426E6C" w:rsidRDefault="00426E6C" w:rsidP="00426E6C">
      <w:pPr>
        <w:pStyle w:val="references"/>
        <w:rPr>
          <w:rFonts w:eastAsia="MS Mincho"/>
        </w:rPr>
      </w:pPr>
      <w:bookmarkStart w:id="69" w:name="ref9"/>
      <w:bookmarkEnd w:id="68"/>
      <w:r w:rsidRPr="00871E27">
        <w:rPr>
          <w:rFonts w:eastAsia="MS Mincho"/>
        </w:rPr>
        <w:t>Read, Jesse, et al. "Classifier chains for multi-label classification." Machin</w:t>
      </w:r>
      <w:r>
        <w:rPr>
          <w:rFonts w:eastAsia="MS Mincho"/>
        </w:rPr>
        <w:t>e learning 85.3 (2011): 333-359</w:t>
      </w:r>
      <w:r w:rsidRPr="003C6417">
        <w:rPr>
          <w:rFonts w:eastAsia="MS Mincho"/>
        </w:rPr>
        <w:t>.</w:t>
      </w:r>
    </w:p>
    <w:p w:rsidR="00426E6C" w:rsidRDefault="00426E6C" w:rsidP="00426E6C">
      <w:pPr>
        <w:pStyle w:val="references"/>
        <w:rPr>
          <w:rFonts w:eastAsia="MS Mincho"/>
        </w:rPr>
      </w:pPr>
      <w:bookmarkStart w:id="70" w:name="ref10"/>
      <w:bookmarkEnd w:id="69"/>
      <w:r w:rsidRPr="008844FD">
        <w:rPr>
          <w:rFonts w:eastAsia="MS Mincho"/>
        </w:rPr>
        <w:t xml:space="preserve">[Online]Available:  </w:t>
      </w:r>
      <w:hyperlink r:id="rId28" w:history="1">
        <w:r w:rsidRPr="00426E6C">
          <w:rPr>
            <w:rStyle w:val="Hyperlink"/>
            <w:rFonts w:eastAsia="MS Mincho"/>
            <w:color w:val="auto"/>
            <w:u w:val="none"/>
          </w:rPr>
          <w:t>https://www.imdb.com/interfaces/</w:t>
        </w:r>
      </w:hyperlink>
      <w:r>
        <w:rPr>
          <w:rFonts w:eastAsia="MS Mincho"/>
        </w:rPr>
        <w:t xml:space="preserve"> [Accessed: 23</w:t>
      </w:r>
      <w:r w:rsidRPr="008851A5">
        <w:rPr>
          <w:rFonts w:eastAsia="MS Mincho"/>
        </w:rPr>
        <w:t>-Apr-202</w:t>
      </w:r>
      <w:r>
        <w:rPr>
          <w:rFonts w:eastAsia="MS Mincho"/>
        </w:rPr>
        <w:t>2</w:t>
      </w:r>
      <w:r w:rsidRPr="008851A5">
        <w:rPr>
          <w:rFonts w:eastAsia="MS Mincho"/>
        </w:rPr>
        <w:t>]</w:t>
      </w:r>
    </w:p>
    <w:p w:rsidR="00426E6C" w:rsidRDefault="00CC0EFB" w:rsidP="00664CBC">
      <w:pPr>
        <w:pStyle w:val="references"/>
        <w:rPr>
          <w:rFonts w:eastAsia="MS Mincho"/>
        </w:rPr>
      </w:pPr>
      <w:bookmarkStart w:id="71" w:name="ref11"/>
      <w:bookmarkEnd w:id="70"/>
      <w:r>
        <w:rPr>
          <w:rFonts w:eastAsia="MS Mincho"/>
        </w:rPr>
        <w:t>[</w:t>
      </w:r>
      <w:r w:rsidR="00664CBC" w:rsidRPr="008844FD">
        <w:rPr>
          <w:rFonts w:eastAsia="MS Mincho"/>
        </w:rPr>
        <w:t xml:space="preserve">Online]Available:  </w:t>
      </w:r>
      <w:hyperlink r:id="rId29" w:history="1">
        <w:r w:rsidR="00664CBC" w:rsidRPr="00664CBC">
          <w:rPr>
            <w:rStyle w:val="Hyperlink"/>
            <w:rFonts w:eastAsia="MS Mincho"/>
            <w:color w:val="auto"/>
            <w:u w:val="none"/>
          </w:rPr>
          <w:t>http://scikit.ml/multilabelembeddings.html</w:t>
        </w:r>
      </w:hyperlink>
      <w:r w:rsidR="00664CBC">
        <w:rPr>
          <w:rFonts w:eastAsia="MS Mincho"/>
        </w:rPr>
        <w:t xml:space="preserve"> [Accessed: 23</w:t>
      </w:r>
      <w:r w:rsidR="00664CBC" w:rsidRPr="008851A5">
        <w:rPr>
          <w:rFonts w:eastAsia="MS Mincho"/>
        </w:rPr>
        <w:t>-Apr-202</w:t>
      </w:r>
      <w:r w:rsidR="00664CBC">
        <w:rPr>
          <w:rFonts w:eastAsia="MS Mincho"/>
        </w:rPr>
        <w:t>2</w:t>
      </w:r>
      <w:r w:rsidR="00664CBC" w:rsidRPr="008851A5">
        <w:rPr>
          <w:rFonts w:eastAsia="MS Mincho"/>
        </w:rPr>
        <w:t>]</w:t>
      </w:r>
    </w:p>
    <w:bookmarkEnd w:id="71"/>
    <w:p w:rsidR="00426E6C" w:rsidRPr="00A3628D" w:rsidRDefault="00426E6C" w:rsidP="00F5224D">
      <w:pPr>
        <w:pStyle w:val="references"/>
        <w:numPr>
          <w:ilvl w:val="0"/>
          <w:numId w:val="0"/>
        </w:numPr>
        <w:rPr>
          <w:rFonts w:eastAsia="MS Mincho"/>
        </w:rPr>
        <w:sectPr w:rsidR="00426E6C" w:rsidRPr="00A3628D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arina-Glorija Grujic" w:date="2022-05-03T20:42:00Z" w:initials="KGG">
    <w:p w:rsidR="00385AE5" w:rsidRDefault="00385AE5" w:rsidP="00CD0D75">
      <w:pPr>
        <w:jc w:val="left"/>
      </w:pPr>
      <w:r>
        <w:rPr>
          <w:rStyle w:val="CommentReference"/>
        </w:rPr>
        <w:annotationRef/>
      </w:r>
      <w:r>
        <w:t>Dodajte i rezultate i zaključak u uvod.</w:t>
      </w:r>
    </w:p>
  </w:comment>
  <w:comment w:id="3" w:author="Katarina-Glorija Grujic" w:date="2022-05-03T20:47:00Z" w:initials="KGG">
    <w:p w:rsidR="00064AE4" w:rsidRDefault="00064AE4" w:rsidP="00CD0D75">
      <w:pPr>
        <w:jc w:val="left"/>
      </w:pPr>
      <w:r>
        <w:rPr>
          <w:rStyle w:val="CommentReference"/>
        </w:rPr>
        <w:annotationRef/>
      </w:r>
      <w:r>
        <w:t>Dodajte ukratko i rezultate i zaključak u uvodu.</w:t>
      </w:r>
    </w:p>
  </w:comment>
  <w:comment w:id="8" w:author="Katarina-Glorija Grujic" w:date="2022-05-03T20:44:00Z" w:initials="KGG">
    <w:p w:rsidR="00064AE4" w:rsidRDefault="00064AE4" w:rsidP="00CD0D75">
      <w:pPr>
        <w:jc w:val="left"/>
      </w:pPr>
      <w:r>
        <w:rPr>
          <w:rStyle w:val="CommentReference"/>
        </w:rPr>
        <w:annotationRef/>
      </w:r>
      <w:r>
        <w:t>Engleski + italic</w:t>
      </w:r>
    </w:p>
  </w:comment>
  <w:comment w:id="14" w:author="Katarina-Glorija Grujic" w:date="2022-05-03T20:48:00Z" w:initials="KGG">
    <w:p w:rsidR="00697632" w:rsidRDefault="00697632" w:rsidP="00CD0D75">
      <w:pPr>
        <w:jc w:val="left"/>
      </w:pPr>
      <w:r>
        <w:rPr>
          <w:rStyle w:val="CommentReference"/>
        </w:rPr>
        <w:annotationRef/>
      </w:r>
      <w:r>
        <w:t>Dovoljno je da jednom definišete reč na engleskom što ste već uradili u uvodu.</w:t>
      </w:r>
    </w:p>
  </w:comment>
  <w:comment w:id="16" w:author="Katarina-Glorija Grujic" w:date="2022-05-03T20:52:00Z" w:initials="KGG">
    <w:p w:rsidR="00697632" w:rsidRDefault="00697632" w:rsidP="00CD0D75">
      <w:pPr>
        <w:jc w:val="left"/>
      </w:pPr>
      <w:r>
        <w:rPr>
          <w:rStyle w:val="CommentReference"/>
        </w:rPr>
        <w:annotationRef/>
      </w:r>
      <w:r>
        <w:t>Nemojte imati ovolike paragrafe. Razbijte u više delova kao što sam uradila sa paragrafom iznad:</w:t>
      </w:r>
    </w:p>
    <w:p w:rsidR="00697632" w:rsidRDefault="00697632" w:rsidP="00CD0D75">
      <w:pPr>
        <w:jc w:val="left"/>
      </w:pPr>
      <w:r>
        <w:t>- Jedan paragraf opis rada</w:t>
      </w:r>
    </w:p>
    <w:p w:rsidR="00697632" w:rsidRDefault="00697632" w:rsidP="00CD0D75">
      <w:pPr>
        <w:jc w:val="left"/>
      </w:pPr>
      <w:r>
        <w:t>- Jedan paragraf metodologija</w:t>
      </w:r>
    </w:p>
    <w:p w:rsidR="00697632" w:rsidRDefault="00697632" w:rsidP="00CD0D75">
      <w:pPr>
        <w:jc w:val="left"/>
      </w:pPr>
      <w:r>
        <w:t>- Jedan paragraf skup podataka</w:t>
      </w:r>
    </w:p>
    <w:p w:rsidR="00697632" w:rsidRDefault="00697632" w:rsidP="00CD0D75">
      <w:pPr>
        <w:jc w:val="left"/>
      </w:pPr>
      <w:r>
        <w:t>- Jedan paragraf rezultati</w:t>
      </w:r>
    </w:p>
    <w:p w:rsidR="00697632" w:rsidRDefault="00697632" w:rsidP="00CD0D75">
      <w:pPr>
        <w:jc w:val="left"/>
      </w:pPr>
      <w:r>
        <w:t>- Jedan paragraf zaključak</w:t>
      </w:r>
    </w:p>
  </w:comment>
  <w:comment w:id="18" w:author="Katarina-Glorija Grujic" w:date="2022-05-03T21:03:00Z" w:initials="KGG">
    <w:p w:rsidR="00577666" w:rsidRDefault="00577666" w:rsidP="00CD0D75">
      <w:pPr>
        <w:jc w:val="left"/>
      </w:pPr>
      <w:r>
        <w:rPr>
          <w:rStyle w:val="CommentReference"/>
        </w:rPr>
        <w:annotationRef/>
      </w:r>
      <w:r>
        <w:t>Previše detalja o algoritmima generalno. Ukratko opišite kako oni rade, a zatim opišite kako ste ih vi koristili odnosno kako rade za rešavanje vašeg problema.</w:t>
      </w:r>
    </w:p>
  </w:comment>
  <w:comment w:id="26" w:author="Katarina-Glorija Grujic" w:date="2022-05-03T20:58:00Z" w:initials="KGG">
    <w:p w:rsidR="00772628" w:rsidRDefault="00772628" w:rsidP="00CD0D75">
      <w:pPr>
        <w:jc w:val="left"/>
      </w:pPr>
      <w:r>
        <w:rPr>
          <w:rStyle w:val="CommentReference"/>
        </w:rPr>
        <w:annotationRef/>
      </w:r>
      <w:r>
        <w:t>Koristite equation za prikaz formula, ne slike.</w:t>
      </w:r>
    </w:p>
  </w:comment>
  <w:comment w:id="31" w:author="Katarina-Glorija Grujic" w:date="2022-05-03T20:58:00Z" w:initials="KGG">
    <w:p w:rsidR="00577666" w:rsidRDefault="00577666" w:rsidP="00CD0D75">
      <w:pPr>
        <w:jc w:val="left"/>
      </w:pPr>
      <w:r>
        <w:rPr>
          <w:rStyle w:val="CommentReference"/>
        </w:rPr>
        <w:annotationRef/>
      </w:r>
      <w:r>
        <w:t>Italic</w:t>
      </w:r>
    </w:p>
  </w:comment>
  <w:comment w:id="34" w:author="Katarina-Glorija Grujic" w:date="2022-05-03T20:24:00Z" w:initials="KGG">
    <w:p w:rsidR="00DB347C" w:rsidRPr="00984B23" w:rsidRDefault="00DB347C" w:rsidP="00CD0D75">
      <w:pPr>
        <w:jc w:val="left"/>
      </w:pPr>
      <w:r>
        <w:rPr>
          <w:rStyle w:val="CommentReference"/>
        </w:rPr>
        <w:annotationRef/>
      </w:r>
      <w:r>
        <w:t>Slika treba da bude na srpskom</w:t>
      </w:r>
    </w:p>
  </w:comment>
  <w:comment w:id="49" w:author="Katarina-Glorija Grujic" w:date="2022-05-03T21:07:00Z" w:initials="KGG">
    <w:p w:rsidR="00FC0EAC" w:rsidRDefault="00FC0EAC" w:rsidP="00CD0D75">
      <w:pPr>
        <w:jc w:val="left"/>
      </w:pPr>
      <w:r>
        <w:rPr>
          <w:rStyle w:val="CommentReference"/>
        </w:rPr>
        <w:annotationRef/>
      </w:r>
      <w:r>
        <w:t>Ne razumem ovu rečenicu</w:t>
      </w:r>
    </w:p>
  </w:comment>
  <w:comment w:id="50" w:author="Katarina-Glorija Grujic" w:date="2022-05-03T21:09:00Z" w:initials="KGG">
    <w:p w:rsidR="00FC0EAC" w:rsidRDefault="00FC0EAC" w:rsidP="00CD0D75">
      <w:pPr>
        <w:jc w:val="left"/>
      </w:pPr>
      <w:r>
        <w:rPr>
          <w:rStyle w:val="CommentReference"/>
        </w:rPr>
        <w:annotationRef/>
      </w:r>
      <w:r>
        <w:t>Zašto?</w:t>
      </w:r>
    </w:p>
  </w:comment>
  <w:comment w:id="51" w:author="Katarina-Glorija Grujic" w:date="2022-05-03T21:09:00Z" w:initials="KGG">
    <w:p w:rsidR="00731F95" w:rsidRDefault="00731F95" w:rsidP="00CD0D75">
      <w:pPr>
        <w:jc w:val="left"/>
      </w:pPr>
      <w:r>
        <w:rPr>
          <w:rStyle w:val="CommentReference"/>
        </w:rPr>
        <w:annotationRef/>
      </w:r>
      <w:r>
        <w:t>Bela pozadina sa crnim slovima. Povećajte font da se bolje vidi.</w:t>
      </w:r>
    </w:p>
  </w:comment>
  <w:comment w:id="54" w:author="Katarina-Glorija Grujic" w:date="2022-05-03T21:14:00Z" w:initials="KGG">
    <w:p w:rsidR="00731F95" w:rsidRDefault="00731F95" w:rsidP="00CD0D75">
      <w:pPr>
        <w:jc w:val="left"/>
      </w:pPr>
      <w:r>
        <w:rPr>
          <w:rStyle w:val="CommentReference"/>
        </w:rPr>
        <w:annotationRef/>
      </w:r>
      <w:r>
        <w:t>Ovo ide u metodologiju</w:t>
      </w:r>
    </w:p>
  </w:comment>
  <w:comment w:id="60" w:author="Katarina-Glorija Grujic" w:date="2022-05-03T21:29:00Z" w:initials="KGG">
    <w:p w:rsidR="00E714EB" w:rsidRDefault="00E714EB" w:rsidP="00CD0D75">
      <w:pPr>
        <w:jc w:val="left"/>
      </w:pPr>
      <w:r>
        <w:rPr>
          <w:rStyle w:val="CommentReference"/>
        </w:rPr>
        <w:annotationRef/>
      </w:r>
      <w:r>
        <w:t>Dodajte još rezultate u zaključak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6F03"/>
    <w:multiLevelType w:val="hybridMultilevel"/>
    <w:tmpl w:val="2E164B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2656F55"/>
    <w:multiLevelType w:val="hybridMultilevel"/>
    <w:tmpl w:val="C93CB02C"/>
    <w:lvl w:ilvl="0" w:tplc="569882E8">
      <w:numFmt w:val="bullet"/>
      <w:lvlText w:val="•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12153"/>
    <w:multiLevelType w:val="hybridMultilevel"/>
    <w:tmpl w:val="3E02497C"/>
    <w:lvl w:ilvl="0" w:tplc="569882E8">
      <w:numFmt w:val="bullet"/>
      <w:lvlText w:val="•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3645BEA"/>
    <w:multiLevelType w:val="hybridMultilevel"/>
    <w:tmpl w:val="EAD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82B4687"/>
    <w:multiLevelType w:val="hybridMultilevel"/>
    <w:tmpl w:val="EBB87452"/>
    <w:lvl w:ilvl="0" w:tplc="569882E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D1FD9"/>
    <w:multiLevelType w:val="hybridMultilevel"/>
    <w:tmpl w:val="F1DE88E2"/>
    <w:lvl w:ilvl="0" w:tplc="569882E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62"/>
        </w:tabs>
        <w:ind w:left="196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02"/>
        </w:tabs>
        <w:ind w:left="34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22"/>
        </w:tabs>
        <w:ind w:left="412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62"/>
        </w:tabs>
        <w:ind w:left="55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82"/>
        </w:tabs>
        <w:ind w:left="628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</w:rPr>
    </w:lvl>
  </w:abstractNum>
  <w:abstractNum w:abstractNumId="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0"/>
        </w:tabs>
        <w:ind w:left="352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6AB56FFA"/>
    <w:multiLevelType w:val="hybridMultilevel"/>
    <w:tmpl w:val="4044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>
    <w:nsid w:val="7504744B"/>
    <w:multiLevelType w:val="hybridMultilevel"/>
    <w:tmpl w:val="5650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74B13"/>
    <w:multiLevelType w:val="hybridMultilevel"/>
    <w:tmpl w:val="BD34057C"/>
    <w:lvl w:ilvl="0" w:tplc="569882E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>
    <w:nsid w:val="7F0C4814"/>
    <w:multiLevelType w:val="hybridMultilevel"/>
    <w:tmpl w:val="83DE4D90"/>
    <w:lvl w:ilvl="0" w:tplc="569882E8">
      <w:numFmt w:val="bullet"/>
      <w:lvlText w:val="•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1"/>
  </w:num>
  <w:num w:numId="9">
    <w:abstractNumId w:val="14"/>
  </w:num>
  <w:num w:numId="10">
    <w:abstractNumId w:val="9"/>
  </w:num>
  <w:num w:numId="11">
    <w:abstractNumId w:val="3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18"/>
  </w:num>
  <w:num w:numId="17">
    <w:abstractNumId w:val="1"/>
  </w:num>
  <w:num w:numId="18">
    <w:abstractNumId w:val="2"/>
  </w:num>
  <w:num w:numId="19">
    <w:abstractNumId w:val="4"/>
  </w:num>
  <w:num w:numId="20">
    <w:abstractNumId w:val="6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026E1"/>
    <w:rsid w:val="00004844"/>
    <w:rsid w:val="000049EE"/>
    <w:rsid w:val="00013F0F"/>
    <w:rsid w:val="000155A3"/>
    <w:rsid w:val="00016927"/>
    <w:rsid w:val="000171EA"/>
    <w:rsid w:val="000227A2"/>
    <w:rsid w:val="0003184C"/>
    <w:rsid w:val="00041E93"/>
    <w:rsid w:val="00042CCD"/>
    <w:rsid w:val="00043272"/>
    <w:rsid w:val="000434C8"/>
    <w:rsid w:val="0004390D"/>
    <w:rsid w:val="000455D4"/>
    <w:rsid w:val="00045B0E"/>
    <w:rsid w:val="0005192F"/>
    <w:rsid w:val="00057362"/>
    <w:rsid w:val="000621D7"/>
    <w:rsid w:val="00064AE4"/>
    <w:rsid w:val="000675F0"/>
    <w:rsid w:val="00071423"/>
    <w:rsid w:val="00074EA1"/>
    <w:rsid w:val="000773CB"/>
    <w:rsid w:val="00085233"/>
    <w:rsid w:val="00086F2A"/>
    <w:rsid w:val="0008707F"/>
    <w:rsid w:val="00097050"/>
    <w:rsid w:val="0009788B"/>
    <w:rsid w:val="000A059E"/>
    <w:rsid w:val="000A06DE"/>
    <w:rsid w:val="000A0A8B"/>
    <w:rsid w:val="000A6CC2"/>
    <w:rsid w:val="000A6F05"/>
    <w:rsid w:val="000B0674"/>
    <w:rsid w:val="000B323A"/>
    <w:rsid w:val="000B4641"/>
    <w:rsid w:val="000B7141"/>
    <w:rsid w:val="000B7CBE"/>
    <w:rsid w:val="000C1629"/>
    <w:rsid w:val="000C7D1C"/>
    <w:rsid w:val="000C7E6D"/>
    <w:rsid w:val="000D2C95"/>
    <w:rsid w:val="000D75BA"/>
    <w:rsid w:val="000E06C2"/>
    <w:rsid w:val="000E0829"/>
    <w:rsid w:val="000E0D06"/>
    <w:rsid w:val="000E13A4"/>
    <w:rsid w:val="000E5CBD"/>
    <w:rsid w:val="000E6076"/>
    <w:rsid w:val="000E67AE"/>
    <w:rsid w:val="000F6ECA"/>
    <w:rsid w:val="00100407"/>
    <w:rsid w:val="0010204E"/>
    <w:rsid w:val="0010711E"/>
    <w:rsid w:val="00110FA9"/>
    <w:rsid w:val="00115EBC"/>
    <w:rsid w:val="001178B5"/>
    <w:rsid w:val="00122BBF"/>
    <w:rsid w:val="001272C1"/>
    <w:rsid w:val="00127EDD"/>
    <w:rsid w:val="0013226D"/>
    <w:rsid w:val="001328C6"/>
    <w:rsid w:val="0013316A"/>
    <w:rsid w:val="00134629"/>
    <w:rsid w:val="001409C8"/>
    <w:rsid w:val="0014382F"/>
    <w:rsid w:val="0014415D"/>
    <w:rsid w:val="001463C1"/>
    <w:rsid w:val="00146D2A"/>
    <w:rsid w:val="00160FF0"/>
    <w:rsid w:val="001628D7"/>
    <w:rsid w:val="00165BA3"/>
    <w:rsid w:val="00167F44"/>
    <w:rsid w:val="001704DE"/>
    <w:rsid w:val="00170804"/>
    <w:rsid w:val="00171286"/>
    <w:rsid w:val="00171A0D"/>
    <w:rsid w:val="0017209E"/>
    <w:rsid w:val="001721DA"/>
    <w:rsid w:val="001913BF"/>
    <w:rsid w:val="00193426"/>
    <w:rsid w:val="001A4145"/>
    <w:rsid w:val="001A7FC7"/>
    <w:rsid w:val="001B1B57"/>
    <w:rsid w:val="001B2868"/>
    <w:rsid w:val="001B2E89"/>
    <w:rsid w:val="001B75CF"/>
    <w:rsid w:val="001C0470"/>
    <w:rsid w:val="001C38D4"/>
    <w:rsid w:val="001C3DA4"/>
    <w:rsid w:val="001C51F5"/>
    <w:rsid w:val="001C79E2"/>
    <w:rsid w:val="001E0DB4"/>
    <w:rsid w:val="001E3359"/>
    <w:rsid w:val="00200BE1"/>
    <w:rsid w:val="00202466"/>
    <w:rsid w:val="00202E4F"/>
    <w:rsid w:val="0020311A"/>
    <w:rsid w:val="0020505C"/>
    <w:rsid w:val="00210A94"/>
    <w:rsid w:val="002256A4"/>
    <w:rsid w:val="00226D2B"/>
    <w:rsid w:val="002361CA"/>
    <w:rsid w:val="002475F0"/>
    <w:rsid w:val="00251099"/>
    <w:rsid w:val="00253DE7"/>
    <w:rsid w:val="00253F1A"/>
    <w:rsid w:val="00263990"/>
    <w:rsid w:val="0026684B"/>
    <w:rsid w:val="00267C01"/>
    <w:rsid w:val="00276735"/>
    <w:rsid w:val="00284A2C"/>
    <w:rsid w:val="002864A3"/>
    <w:rsid w:val="002877FB"/>
    <w:rsid w:val="00294C17"/>
    <w:rsid w:val="002A05F5"/>
    <w:rsid w:val="002A6742"/>
    <w:rsid w:val="002A76CC"/>
    <w:rsid w:val="002B3B81"/>
    <w:rsid w:val="002B3C9C"/>
    <w:rsid w:val="002B5F12"/>
    <w:rsid w:val="002B7A04"/>
    <w:rsid w:val="002C1CB7"/>
    <w:rsid w:val="002D1DFC"/>
    <w:rsid w:val="002D4BBF"/>
    <w:rsid w:val="002E0A1B"/>
    <w:rsid w:val="002E152A"/>
    <w:rsid w:val="002E3772"/>
    <w:rsid w:val="002E6348"/>
    <w:rsid w:val="002F4E71"/>
    <w:rsid w:val="002F7B7B"/>
    <w:rsid w:val="00310F76"/>
    <w:rsid w:val="00312949"/>
    <w:rsid w:val="0031598A"/>
    <w:rsid w:val="00315D84"/>
    <w:rsid w:val="00316223"/>
    <w:rsid w:val="0032174C"/>
    <w:rsid w:val="0032453D"/>
    <w:rsid w:val="003257FB"/>
    <w:rsid w:val="00326884"/>
    <w:rsid w:val="003269A4"/>
    <w:rsid w:val="0033010B"/>
    <w:rsid w:val="00330C9E"/>
    <w:rsid w:val="00332DF4"/>
    <w:rsid w:val="00341C15"/>
    <w:rsid w:val="00346688"/>
    <w:rsid w:val="00352E08"/>
    <w:rsid w:val="00356294"/>
    <w:rsid w:val="00356593"/>
    <w:rsid w:val="00356F43"/>
    <w:rsid w:val="003625E5"/>
    <w:rsid w:val="00366929"/>
    <w:rsid w:val="00367571"/>
    <w:rsid w:val="00367D22"/>
    <w:rsid w:val="003775E6"/>
    <w:rsid w:val="003811AA"/>
    <w:rsid w:val="00383E56"/>
    <w:rsid w:val="00385AE5"/>
    <w:rsid w:val="003879B4"/>
    <w:rsid w:val="003901FA"/>
    <w:rsid w:val="003927CD"/>
    <w:rsid w:val="00393C17"/>
    <w:rsid w:val="00393E56"/>
    <w:rsid w:val="003A0227"/>
    <w:rsid w:val="003A044D"/>
    <w:rsid w:val="003A2732"/>
    <w:rsid w:val="003A47B5"/>
    <w:rsid w:val="003A59A6"/>
    <w:rsid w:val="003B151B"/>
    <w:rsid w:val="003C1F0C"/>
    <w:rsid w:val="003C59A9"/>
    <w:rsid w:val="003C6417"/>
    <w:rsid w:val="003C7BC0"/>
    <w:rsid w:val="003D5A8F"/>
    <w:rsid w:val="003D69F4"/>
    <w:rsid w:val="003D6DB0"/>
    <w:rsid w:val="003E03E8"/>
    <w:rsid w:val="003E6321"/>
    <w:rsid w:val="003F439C"/>
    <w:rsid w:val="003F5AB2"/>
    <w:rsid w:val="003F5EB5"/>
    <w:rsid w:val="00402914"/>
    <w:rsid w:val="00403919"/>
    <w:rsid w:val="004059FE"/>
    <w:rsid w:val="00410E0F"/>
    <w:rsid w:val="004119DF"/>
    <w:rsid w:val="00412BD7"/>
    <w:rsid w:val="00416C34"/>
    <w:rsid w:val="00426E6C"/>
    <w:rsid w:val="00436431"/>
    <w:rsid w:val="0044028F"/>
    <w:rsid w:val="004445B3"/>
    <w:rsid w:val="0044757A"/>
    <w:rsid w:val="00452429"/>
    <w:rsid w:val="00452ACA"/>
    <w:rsid w:val="00456D1F"/>
    <w:rsid w:val="00462C17"/>
    <w:rsid w:val="004647BA"/>
    <w:rsid w:val="00464B31"/>
    <w:rsid w:val="00466096"/>
    <w:rsid w:val="00467583"/>
    <w:rsid w:val="0047508A"/>
    <w:rsid w:val="00475471"/>
    <w:rsid w:val="004853CE"/>
    <w:rsid w:val="0048559E"/>
    <w:rsid w:val="004932CA"/>
    <w:rsid w:val="00494A94"/>
    <w:rsid w:val="004A30D2"/>
    <w:rsid w:val="004B0519"/>
    <w:rsid w:val="004B3F1A"/>
    <w:rsid w:val="004C02AF"/>
    <w:rsid w:val="004C0F35"/>
    <w:rsid w:val="004C3F6F"/>
    <w:rsid w:val="004D02D4"/>
    <w:rsid w:val="004D4E8A"/>
    <w:rsid w:val="004D636A"/>
    <w:rsid w:val="004E1DFC"/>
    <w:rsid w:val="004E5277"/>
    <w:rsid w:val="004E72CC"/>
    <w:rsid w:val="004F7B8E"/>
    <w:rsid w:val="00505A6D"/>
    <w:rsid w:val="0050716C"/>
    <w:rsid w:val="00516FBE"/>
    <w:rsid w:val="00520AD9"/>
    <w:rsid w:val="00521479"/>
    <w:rsid w:val="00521D4E"/>
    <w:rsid w:val="00522F2C"/>
    <w:rsid w:val="00523912"/>
    <w:rsid w:val="00523B08"/>
    <w:rsid w:val="00530D63"/>
    <w:rsid w:val="0053286A"/>
    <w:rsid w:val="0053359A"/>
    <w:rsid w:val="00535D86"/>
    <w:rsid w:val="00540A9B"/>
    <w:rsid w:val="00546680"/>
    <w:rsid w:val="0055034F"/>
    <w:rsid w:val="0055082E"/>
    <w:rsid w:val="00551B5C"/>
    <w:rsid w:val="00552FB0"/>
    <w:rsid w:val="00556E8B"/>
    <w:rsid w:val="00560A09"/>
    <w:rsid w:val="005623CC"/>
    <w:rsid w:val="00562B3E"/>
    <w:rsid w:val="00567651"/>
    <w:rsid w:val="00572016"/>
    <w:rsid w:val="00575012"/>
    <w:rsid w:val="00577666"/>
    <w:rsid w:val="00581609"/>
    <w:rsid w:val="00581BBD"/>
    <w:rsid w:val="00582458"/>
    <w:rsid w:val="005824B0"/>
    <w:rsid w:val="00582F4A"/>
    <w:rsid w:val="0059018A"/>
    <w:rsid w:val="005938EB"/>
    <w:rsid w:val="00593FF3"/>
    <w:rsid w:val="005968CE"/>
    <w:rsid w:val="005A333C"/>
    <w:rsid w:val="005A440C"/>
    <w:rsid w:val="005A4875"/>
    <w:rsid w:val="005A69EB"/>
    <w:rsid w:val="005A6D2F"/>
    <w:rsid w:val="005B3E70"/>
    <w:rsid w:val="005B4ABD"/>
    <w:rsid w:val="005B520E"/>
    <w:rsid w:val="005B535B"/>
    <w:rsid w:val="005C3B7D"/>
    <w:rsid w:val="005C3E2E"/>
    <w:rsid w:val="005D28DF"/>
    <w:rsid w:val="005D583D"/>
    <w:rsid w:val="005D6BE0"/>
    <w:rsid w:val="005E4DD9"/>
    <w:rsid w:val="005F2E48"/>
    <w:rsid w:val="005F2F9A"/>
    <w:rsid w:val="005F41A3"/>
    <w:rsid w:val="006102A8"/>
    <w:rsid w:val="006108A4"/>
    <w:rsid w:val="00614F14"/>
    <w:rsid w:val="006165ED"/>
    <w:rsid w:val="0061784E"/>
    <w:rsid w:val="00625AFE"/>
    <w:rsid w:val="00631738"/>
    <w:rsid w:val="00642735"/>
    <w:rsid w:val="00646324"/>
    <w:rsid w:val="00652141"/>
    <w:rsid w:val="00652414"/>
    <w:rsid w:val="00653DB5"/>
    <w:rsid w:val="00657813"/>
    <w:rsid w:val="006602BE"/>
    <w:rsid w:val="00661259"/>
    <w:rsid w:val="006648B0"/>
    <w:rsid w:val="00664CBC"/>
    <w:rsid w:val="006726E3"/>
    <w:rsid w:val="00672CAB"/>
    <w:rsid w:val="006800D0"/>
    <w:rsid w:val="00690FDC"/>
    <w:rsid w:val="00694433"/>
    <w:rsid w:val="00695FD8"/>
    <w:rsid w:val="00697632"/>
    <w:rsid w:val="00697E6F"/>
    <w:rsid w:val="006A0445"/>
    <w:rsid w:val="006A0CD2"/>
    <w:rsid w:val="006A1B7E"/>
    <w:rsid w:val="006A5B5A"/>
    <w:rsid w:val="006B24C0"/>
    <w:rsid w:val="006C1659"/>
    <w:rsid w:val="006C4648"/>
    <w:rsid w:val="006C78F8"/>
    <w:rsid w:val="006D52DF"/>
    <w:rsid w:val="006E0B10"/>
    <w:rsid w:val="006E0D5A"/>
    <w:rsid w:val="006E4965"/>
    <w:rsid w:val="006E636B"/>
    <w:rsid w:val="006F7329"/>
    <w:rsid w:val="0070052A"/>
    <w:rsid w:val="0070246B"/>
    <w:rsid w:val="007037E9"/>
    <w:rsid w:val="007053C8"/>
    <w:rsid w:val="00713390"/>
    <w:rsid w:val="007163B5"/>
    <w:rsid w:val="00716781"/>
    <w:rsid w:val="0072064C"/>
    <w:rsid w:val="007239E9"/>
    <w:rsid w:val="00731ED6"/>
    <w:rsid w:val="00731F95"/>
    <w:rsid w:val="00732516"/>
    <w:rsid w:val="00734C7E"/>
    <w:rsid w:val="00735505"/>
    <w:rsid w:val="00740226"/>
    <w:rsid w:val="007442B3"/>
    <w:rsid w:val="007459C4"/>
    <w:rsid w:val="00753F7B"/>
    <w:rsid w:val="007563C5"/>
    <w:rsid w:val="0075714F"/>
    <w:rsid w:val="007647BC"/>
    <w:rsid w:val="00765D40"/>
    <w:rsid w:val="007702ED"/>
    <w:rsid w:val="007709DD"/>
    <w:rsid w:val="00772628"/>
    <w:rsid w:val="0077598F"/>
    <w:rsid w:val="00780B63"/>
    <w:rsid w:val="00780DFF"/>
    <w:rsid w:val="00781369"/>
    <w:rsid w:val="00782561"/>
    <w:rsid w:val="0078398E"/>
    <w:rsid w:val="00786B35"/>
    <w:rsid w:val="00787C5A"/>
    <w:rsid w:val="007919DE"/>
    <w:rsid w:val="007A0521"/>
    <w:rsid w:val="007A25CC"/>
    <w:rsid w:val="007A61E4"/>
    <w:rsid w:val="007B548B"/>
    <w:rsid w:val="007B5DF3"/>
    <w:rsid w:val="007B7B89"/>
    <w:rsid w:val="007C0308"/>
    <w:rsid w:val="007C37C6"/>
    <w:rsid w:val="007C476C"/>
    <w:rsid w:val="007C79AA"/>
    <w:rsid w:val="007D3905"/>
    <w:rsid w:val="007D64C5"/>
    <w:rsid w:val="007D6A0C"/>
    <w:rsid w:val="007E0E1B"/>
    <w:rsid w:val="007E40EA"/>
    <w:rsid w:val="007F10D6"/>
    <w:rsid w:val="008014D2"/>
    <w:rsid w:val="008054BC"/>
    <w:rsid w:val="008064B9"/>
    <w:rsid w:val="00810DF0"/>
    <w:rsid w:val="00813E56"/>
    <w:rsid w:val="00823303"/>
    <w:rsid w:val="00824BA3"/>
    <w:rsid w:val="00824EB1"/>
    <w:rsid w:val="00826CD2"/>
    <w:rsid w:val="00840471"/>
    <w:rsid w:val="00843389"/>
    <w:rsid w:val="008456E3"/>
    <w:rsid w:val="0084767E"/>
    <w:rsid w:val="0085387A"/>
    <w:rsid w:val="00853D27"/>
    <w:rsid w:val="00864B1E"/>
    <w:rsid w:val="00865E11"/>
    <w:rsid w:val="00865EC5"/>
    <w:rsid w:val="008667D9"/>
    <w:rsid w:val="008674C2"/>
    <w:rsid w:val="00867F9E"/>
    <w:rsid w:val="00870BE3"/>
    <w:rsid w:val="00871184"/>
    <w:rsid w:val="00871E27"/>
    <w:rsid w:val="00875226"/>
    <w:rsid w:val="00883316"/>
    <w:rsid w:val="008844FD"/>
    <w:rsid w:val="0088456C"/>
    <w:rsid w:val="008851A5"/>
    <w:rsid w:val="00890359"/>
    <w:rsid w:val="008936C7"/>
    <w:rsid w:val="00895784"/>
    <w:rsid w:val="0089774C"/>
    <w:rsid w:val="008A55B5"/>
    <w:rsid w:val="008A5CFE"/>
    <w:rsid w:val="008A75C8"/>
    <w:rsid w:val="008A7B08"/>
    <w:rsid w:val="008A7B1A"/>
    <w:rsid w:val="008B5238"/>
    <w:rsid w:val="008C1A22"/>
    <w:rsid w:val="008C3CFE"/>
    <w:rsid w:val="008D7347"/>
    <w:rsid w:val="008E7251"/>
    <w:rsid w:val="008E76CE"/>
    <w:rsid w:val="008F1E17"/>
    <w:rsid w:val="008F5186"/>
    <w:rsid w:val="008F528B"/>
    <w:rsid w:val="00900185"/>
    <w:rsid w:val="00901327"/>
    <w:rsid w:val="00905B8A"/>
    <w:rsid w:val="00910563"/>
    <w:rsid w:val="00916DC1"/>
    <w:rsid w:val="0091739D"/>
    <w:rsid w:val="00923782"/>
    <w:rsid w:val="0092450E"/>
    <w:rsid w:val="0092667B"/>
    <w:rsid w:val="00931632"/>
    <w:rsid w:val="00937995"/>
    <w:rsid w:val="00941C94"/>
    <w:rsid w:val="00947188"/>
    <w:rsid w:val="00952A24"/>
    <w:rsid w:val="009557C3"/>
    <w:rsid w:val="009568B4"/>
    <w:rsid w:val="00961DA1"/>
    <w:rsid w:val="00963CC0"/>
    <w:rsid w:val="0097508D"/>
    <w:rsid w:val="009754DF"/>
    <w:rsid w:val="009772E2"/>
    <w:rsid w:val="009800CB"/>
    <w:rsid w:val="00984B23"/>
    <w:rsid w:val="00985B39"/>
    <w:rsid w:val="00986780"/>
    <w:rsid w:val="00995874"/>
    <w:rsid w:val="009976FB"/>
    <w:rsid w:val="009A19AE"/>
    <w:rsid w:val="009A2354"/>
    <w:rsid w:val="009A2D59"/>
    <w:rsid w:val="009A4FAA"/>
    <w:rsid w:val="009B0FF0"/>
    <w:rsid w:val="009C0FC0"/>
    <w:rsid w:val="009C29B6"/>
    <w:rsid w:val="009D2C49"/>
    <w:rsid w:val="009D4184"/>
    <w:rsid w:val="009D5701"/>
    <w:rsid w:val="009D6391"/>
    <w:rsid w:val="009D7EE4"/>
    <w:rsid w:val="009E1190"/>
    <w:rsid w:val="009E1194"/>
    <w:rsid w:val="009E14F6"/>
    <w:rsid w:val="009E261F"/>
    <w:rsid w:val="009E739A"/>
    <w:rsid w:val="009F19A5"/>
    <w:rsid w:val="009F4404"/>
    <w:rsid w:val="00A02729"/>
    <w:rsid w:val="00A03693"/>
    <w:rsid w:val="00A111B2"/>
    <w:rsid w:val="00A136BA"/>
    <w:rsid w:val="00A141B5"/>
    <w:rsid w:val="00A17E47"/>
    <w:rsid w:val="00A270DC"/>
    <w:rsid w:val="00A3628D"/>
    <w:rsid w:val="00A408BC"/>
    <w:rsid w:val="00A409DB"/>
    <w:rsid w:val="00A40BF1"/>
    <w:rsid w:val="00A414CF"/>
    <w:rsid w:val="00A460C0"/>
    <w:rsid w:val="00A474F0"/>
    <w:rsid w:val="00A510F7"/>
    <w:rsid w:val="00A5139D"/>
    <w:rsid w:val="00A5153C"/>
    <w:rsid w:val="00A522C6"/>
    <w:rsid w:val="00A52933"/>
    <w:rsid w:val="00A52E0A"/>
    <w:rsid w:val="00A53058"/>
    <w:rsid w:val="00A53533"/>
    <w:rsid w:val="00A538F4"/>
    <w:rsid w:val="00A55CE2"/>
    <w:rsid w:val="00A5656C"/>
    <w:rsid w:val="00A56F44"/>
    <w:rsid w:val="00A63D5E"/>
    <w:rsid w:val="00A654BC"/>
    <w:rsid w:val="00A66AD3"/>
    <w:rsid w:val="00A66E4B"/>
    <w:rsid w:val="00A72075"/>
    <w:rsid w:val="00A72A8C"/>
    <w:rsid w:val="00A74D29"/>
    <w:rsid w:val="00A74EE0"/>
    <w:rsid w:val="00A77C3F"/>
    <w:rsid w:val="00A80A4E"/>
    <w:rsid w:val="00A83E50"/>
    <w:rsid w:val="00A83F29"/>
    <w:rsid w:val="00A96C0D"/>
    <w:rsid w:val="00A97315"/>
    <w:rsid w:val="00A97F52"/>
    <w:rsid w:val="00AA3F03"/>
    <w:rsid w:val="00AB3EAC"/>
    <w:rsid w:val="00AB6368"/>
    <w:rsid w:val="00AB7680"/>
    <w:rsid w:val="00AB776B"/>
    <w:rsid w:val="00AC6519"/>
    <w:rsid w:val="00AD25D9"/>
    <w:rsid w:val="00AD59B3"/>
    <w:rsid w:val="00AE135F"/>
    <w:rsid w:val="00AE38E7"/>
    <w:rsid w:val="00AF062E"/>
    <w:rsid w:val="00AF158D"/>
    <w:rsid w:val="00AF2522"/>
    <w:rsid w:val="00AF376D"/>
    <w:rsid w:val="00B01AEC"/>
    <w:rsid w:val="00B042CF"/>
    <w:rsid w:val="00B058F6"/>
    <w:rsid w:val="00B07B33"/>
    <w:rsid w:val="00B10D15"/>
    <w:rsid w:val="00B114C1"/>
    <w:rsid w:val="00B138E8"/>
    <w:rsid w:val="00B13ED9"/>
    <w:rsid w:val="00B1523A"/>
    <w:rsid w:val="00B25AA3"/>
    <w:rsid w:val="00B26D45"/>
    <w:rsid w:val="00B42EB4"/>
    <w:rsid w:val="00B43583"/>
    <w:rsid w:val="00B51932"/>
    <w:rsid w:val="00B54E5B"/>
    <w:rsid w:val="00B567C0"/>
    <w:rsid w:val="00B61A91"/>
    <w:rsid w:val="00B64F58"/>
    <w:rsid w:val="00B661B2"/>
    <w:rsid w:val="00B71FB6"/>
    <w:rsid w:val="00B721D5"/>
    <w:rsid w:val="00B73FF2"/>
    <w:rsid w:val="00B85DFE"/>
    <w:rsid w:val="00B87C6B"/>
    <w:rsid w:val="00B91E7E"/>
    <w:rsid w:val="00B97C35"/>
    <w:rsid w:val="00BA762A"/>
    <w:rsid w:val="00BB6671"/>
    <w:rsid w:val="00BC05D9"/>
    <w:rsid w:val="00BC208D"/>
    <w:rsid w:val="00BC466E"/>
    <w:rsid w:val="00BC6EE2"/>
    <w:rsid w:val="00BD09B0"/>
    <w:rsid w:val="00BD65E1"/>
    <w:rsid w:val="00BE43AD"/>
    <w:rsid w:val="00BE43BC"/>
    <w:rsid w:val="00BE4CF9"/>
    <w:rsid w:val="00BE7F1D"/>
    <w:rsid w:val="00BF2B49"/>
    <w:rsid w:val="00BF428C"/>
    <w:rsid w:val="00C00BA8"/>
    <w:rsid w:val="00C207A7"/>
    <w:rsid w:val="00C2112F"/>
    <w:rsid w:val="00C218DF"/>
    <w:rsid w:val="00C219EF"/>
    <w:rsid w:val="00C3640C"/>
    <w:rsid w:val="00C43587"/>
    <w:rsid w:val="00C4510A"/>
    <w:rsid w:val="00C60F2B"/>
    <w:rsid w:val="00C66AC6"/>
    <w:rsid w:val="00C706E4"/>
    <w:rsid w:val="00C70FB7"/>
    <w:rsid w:val="00C87E28"/>
    <w:rsid w:val="00C93764"/>
    <w:rsid w:val="00CA100B"/>
    <w:rsid w:val="00CA1296"/>
    <w:rsid w:val="00CA205A"/>
    <w:rsid w:val="00CA7DFF"/>
    <w:rsid w:val="00CB0FD9"/>
    <w:rsid w:val="00CB12F4"/>
    <w:rsid w:val="00CB1404"/>
    <w:rsid w:val="00CB2236"/>
    <w:rsid w:val="00CB3354"/>
    <w:rsid w:val="00CB66E6"/>
    <w:rsid w:val="00CB77F3"/>
    <w:rsid w:val="00CC0EFB"/>
    <w:rsid w:val="00CC4A69"/>
    <w:rsid w:val="00CC60B7"/>
    <w:rsid w:val="00CD0D75"/>
    <w:rsid w:val="00CD33C4"/>
    <w:rsid w:val="00CD6488"/>
    <w:rsid w:val="00CD6FA9"/>
    <w:rsid w:val="00CE1357"/>
    <w:rsid w:val="00CE39CE"/>
    <w:rsid w:val="00CE4F9A"/>
    <w:rsid w:val="00CE53D1"/>
    <w:rsid w:val="00CF2307"/>
    <w:rsid w:val="00CF383B"/>
    <w:rsid w:val="00CF3C65"/>
    <w:rsid w:val="00CF563C"/>
    <w:rsid w:val="00D018A7"/>
    <w:rsid w:val="00D01CF8"/>
    <w:rsid w:val="00D024C6"/>
    <w:rsid w:val="00D05D66"/>
    <w:rsid w:val="00D06AB2"/>
    <w:rsid w:val="00D167CE"/>
    <w:rsid w:val="00D203A3"/>
    <w:rsid w:val="00D23A36"/>
    <w:rsid w:val="00D25234"/>
    <w:rsid w:val="00D34AB6"/>
    <w:rsid w:val="00D45E8F"/>
    <w:rsid w:val="00D47F76"/>
    <w:rsid w:val="00D50EEC"/>
    <w:rsid w:val="00D54F34"/>
    <w:rsid w:val="00D647DE"/>
    <w:rsid w:val="00D64B9A"/>
    <w:rsid w:val="00D66DC2"/>
    <w:rsid w:val="00D71FE6"/>
    <w:rsid w:val="00D73775"/>
    <w:rsid w:val="00D740CF"/>
    <w:rsid w:val="00D76117"/>
    <w:rsid w:val="00D76E95"/>
    <w:rsid w:val="00D9156D"/>
    <w:rsid w:val="00D91ED8"/>
    <w:rsid w:val="00D920C1"/>
    <w:rsid w:val="00DA02F4"/>
    <w:rsid w:val="00DA1C93"/>
    <w:rsid w:val="00DA201E"/>
    <w:rsid w:val="00DA6719"/>
    <w:rsid w:val="00DB0D54"/>
    <w:rsid w:val="00DB347C"/>
    <w:rsid w:val="00DB3D12"/>
    <w:rsid w:val="00DB4E21"/>
    <w:rsid w:val="00DD125C"/>
    <w:rsid w:val="00DD13FB"/>
    <w:rsid w:val="00DD1A4C"/>
    <w:rsid w:val="00DD566F"/>
    <w:rsid w:val="00DD6B62"/>
    <w:rsid w:val="00DE2ACA"/>
    <w:rsid w:val="00DE328B"/>
    <w:rsid w:val="00DE4621"/>
    <w:rsid w:val="00DF3F55"/>
    <w:rsid w:val="00DF3F5E"/>
    <w:rsid w:val="00DF46FF"/>
    <w:rsid w:val="00DF5CED"/>
    <w:rsid w:val="00E0537C"/>
    <w:rsid w:val="00E0642A"/>
    <w:rsid w:val="00E067B0"/>
    <w:rsid w:val="00E15859"/>
    <w:rsid w:val="00E15D2C"/>
    <w:rsid w:val="00E16852"/>
    <w:rsid w:val="00E23878"/>
    <w:rsid w:val="00E27D27"/>
    <w:rsid w:val="00E33DB2"/>
    <w:rsid w:val="00E4300D"/>
    <w:rsid w:val="00E45F41"/>
    <w:rsid w:val="00E52AEC"/>
    <w:rsid w:val="00E56CE7"/>
    <w:rsid w:val="00E61F01"/>
    <w:rsid w:val="00E62D16"/>
    <w:rsid w:val="00E633A4"/>
    <w:rsid w:val="00E63835"/>
    <w:rsid w:val="00E671D4"/>
    <w:rsid w:val="00E714EB"/>
    <w:rsid w:val="00E745E7"/>
    <w:rsid w:val="00E91219"/>
    <w:rsid w:val="00E940AD"/>
    <w:rsid w:val="00E9633F"/>
    <w:rsid w:val="00EA4F80"/>
    <w:rsid w:val="00EA506F"/>
    <w:rsid w:val="00EA7B5D"/>
    <w:rsid w:val="00EA7BFF"/>
    <w:rsid w:val="00EB28D4"/>
    <w:rsid w:val="00EC10CF"/>
    <w:rsid w:val="00EC2BD8"/>
    <w:rsid w:val="00EC41F1"/>
    <w:rsid w:val="00EC508E"/>
    <w:rsid w:val="00ED4962"/>
    <w:rsid w:val="00EE01A8"/>
    <w:rsid w:val="00EE1F99"/>
    <w:rsid w:val="00EE4362"/>
    <w:rsid w:val="00EE5DB1"/>
    <w:rsid w:val="00EF14EE"/>
    <w:rsid w:val="00EF18D7"/>
    <w:rsid w:val="00EF1E8A"/>
    <w:rsid w:val="00EF336F"/>
    <w:rsid w:val="00EF3A1A"/>
    <w:rsid w:val="00EF7EFE"/>
    <w:rsid w:val="00F1078C"/>
    <w:rsid w:val="00F17B9C"/>
    <w:rsid w:val="00F22A08"/>
    <w:rsid w:val="00F41A6B"/>
    <w:rsid w:val="00F4306E"/>
    <w:rsid w:val="00F451F8"/>
    <w:rsid w:val="00F47A8E"/>
    <w:rsid w:val="00F5097B"/>
    <w:rsid w:val="00F5224D"/>
    <w:rsid w:val="00F53C1E"/>
    <w:rsid w:val="00F57BDC"/>
    <w:rsid w:val="00F61AB3"/>
    <w:rsid w:val="00F6488C"/>
    <w:rsid w:val="00F713E6"/>
    <w:rsid w:val="00F757AD"/>
    <w:rsid w:val="00F757C9"/>
    <w:rsid w:val="00F759C0"/>
    <w:rsid w:val="00F7601F"/>
    <w:rsid w:val="00F81065"/>
    <w:rsid w:val="00F844DE"/>
    <w:rsid w:val="00F863B7"/>
    <w:rsid w:val="00F93FF7"/>
    <w:rsid w:val="00F96D47"/>
    <w:rsid w:val="00FA0694"/>
    <w:rsid w:val="00FA49E1"/>
    <w:rsid w:val="00FA7D22"/>
    <w:rsid w:val="00FB022F"/>
    <w:rsid w:val="00FB06AE"/>
    <w:rsid w:val="00FB129A"/>
    <w:rsid w:val="00FB3B0B"/>
    <w:rsid w:val="00FC0790"/>
    <w:rsid w:val="00FC0EAC"/>
    <w:rsid w:val="00FC21F4"/>
    <w:rsid w:val="00FD4802"/>
    <w:rsid w:val="00FD4EBC"/>
    <w:rsid w:val="00FD5068"/>
    <w:rsid w:val="00FD5FE2"/>
    <w:rsid w:val="00FD7248"/>
    <w:rsid w:val="00FD72D5"/>
    <w:rsid w:val="00FE0305"/>
    <w:rsid w:val="00FE5C0E"/>
    <w:rsid w:val="00FE6732"/>
    <w:rsid w:val="00FE7EAE"/>
    <w:rsid w:val="00FF29BA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8C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Hyperlink">
    <w:name w:val="Hyperlink"/>
    <w:uiPriority w:val="99"/>
    <w:unhideWhenUsed/>
    <w:rsid w:val="00ED496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68CE"/>
    <w:rPr>
      <w:color w:val="800080"/>
      <w:u w:val="single"/>
    </w:rPr>
  </w:style>
  <w:style w:type="character" w:customStyle="1" w:styleId="Heading6Char">
    <w:name w:val="Heading 6 Char"/>
    <w:link w:val="Heading6"/>
    <w:uiPriority w:val="9"/>
    <w:rsid w:val="005968CE"/>
    <w:rPr>
      <w:rFonts w:ascii="Calibri" w:eastAsia="Times New Roman" w:hAnsi="Calibri" w:cs="Times New Roman"/>
      <w:b/>
      <w:bCs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22F2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22F2C"/>
    <w:rPr>
      <w:rFonts w:ascii="Times New Roman" w:hAnsi="Times New Roman"/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4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B3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47C"/>
  </w:style>
  <w:style w:type="character" w:customStyle="1" w:styleId="CommentTextChar">
    <w:name w:val="Comment Text Char"/>
    <w:link w:val="CommentText"/>
    <w:uiPriority w:val="99"/>
    <w:semiHidden/>
    <w:rsid w:val="00DB347C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47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347C"/>
    <w:rPr>
      <w:rFonts w:ascii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385AE5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582F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8C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Hyperlink">
    <w:name w:val="Hyperlink"/>
    <w:uiPriority w:val="99"/>
    <w:unhideWhenUsed/>
    <w:rsid w:val="00ED496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68CE"/>
    <w:rPr>
      <w:color w:val="800080"/>
      <w:u w:val="single"/>
    </w:rPr>
  </w:style>
  <w:style w:type="character" w:customStyle="1" w:styleId="Heading6Char">
    <w:name w:val="Heading 6 Char"/>
    <w:link w:val="Heading6"/>
    <w:uiPriority w:val="9"/>
    <w:rsid w:val="005968CE"/>
    <w:rPr>
      <w:rFonts w:ascii="Calibri" w:eastAsia="Times New Roman" w:hAnsi="Calibri" w:cs="Times New Roman"/>
      <w:b/>
      <w:bCs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22F2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22F2C"/>
    <w:rPr>
      <w:rFonts w:ascii="Times New Roman" w:hAnsi="Times New Roman"/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4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B3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47C"/>
  </w:style>
  <w:style w:type="character" w:customStyle="1" w:styleId="CommentTextChar">
    <w:name w:val="Comment Text Char"/>
    <w:link w:val="CommentText"/>
    <w:uiPriority w:val="99"/>
    <w:semiHidden/>
    <w:rsid w:val="00DB347C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47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347C"/>
    <w:rPr>
      <w:rFonts w:ascii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385AE5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582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87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6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5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09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19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59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4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72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81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3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20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9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5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4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15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6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74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4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citeseerx.ist.psu.edu/viewdoc/download?doi=10.1.1.710.3585&amp;rep=rep1&amp;type=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hyperlink" Target="https://www.researchgate.net/profile/Min-Ling-Zhang-2/publication/4196695_A_k-nearest_neighbor_based_algorithm_for_multi-label_classification/links/565d98f408ae1ef92982f866/A-k-nearest-neighbor-based-algorithm-for-multi-label-classification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scikit.ml/multilabelembedding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trac.stefan@gmail.com" TargetMode="External"/><Relationship Id="rId24" Type="http://schemas.openxmlformats.org/officeDocument/2006/relationships/hyperlink" Target="https://dl.acm.org/doi/pdf/10.1145/2487575.248761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imdb.com/interfaces/" TargetMode="External"/><Relationship Id="rId10" Type="http://schemas.openxmlformats.org/officeDocument/2006/relationships/hyperlink" Target="mailto:aleksantrac@gmail.com" TargetMode="Externa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scikit.ml/multilabelembedding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804273C1E2E49919BBAFE5B921FBE" ma:contentTypeVersion="0" ma:contentTypeDescription="Create a new document." ma:contentTypeScope="" ma:versionID="15b053d61c2a69557ebfa0666bfe9d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AC971-E342-4876-9748-78E2F8CE9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BB393A-3C1E-46AD-8073-1FAA9509F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64CD5-7810-4136-955C-CC7C30318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D50FC0-A12B-4B5A-A8FB-E1185589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4935</Words>
  <Characters>28135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33004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Aleksa</cp:lastModifiedBy>
  <cp:revision>94</cp:revision>
  <dcterms:created xsi:type="dcterms:W3CDTF">2022-05-04T12:08:00Z</dcterms:created>
  <dcterms:modified xsi:type="dcterms:W3CDTF">2022-05-04T18:02:00Z</dcterms:modified>
</cp:coreProperties>
</file>